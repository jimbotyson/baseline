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8EB" w:rsidP="00344B86" w:rsidRDefault="00344B86" w14:paraId="02AF6DEA" w14:textId="1D862A92">
      <w:pPr>
        <w:pStyle w:val="Heading1"/>
      </w:pPr>
      <w:r>
        <w:t>Baseline standards for accessible educational content and practice for science, technology, engineering, mathematics, and medicine (STEMM) education</w:t>
      </w:r>
    </w:p>
    <w:p w:rsidR="00D776B1" w:rsidRDefault="00D776B1" w14:paraId="45E22EB5" w14:textId="77777777"/>
    <w:p w:rsidR="00344B86" w:rsidRDefault="00344B86" w14:paraId="07624DE5" w14:textId="22C3A01D">
      <w:r>
        <w:t>(Tara Chattaway, Darren Paskell, George Rhodes, Jim Tyson, Ben Watson)</w:t>
      </w:r>
    </w:p>
    <w:p w:rsidR="00344B86" w:rsidRDefault="00344B86" w14:paraId="321BF94C" w14:textId="0578B21E">
      <w:r>
        <w:t>Thomas Pocklington Trust, University College London (UCL), University of Westminster</w:t>
      </w:r>
    </w:p>
    <w:p w:rsidRPr="00ED6CDF" w:rsidR="00ED6CDF" w:rsidRDefault="00ED6CDF" w14:paraId="327453A5" w14:textId="3CB1D5D6">
      <w:pPr>
        <w:rPr>
          <w:b/>
          <w:bCs/>
        </w:rPr>
      </w:pPr>
      <w:r w:rsidRPr="12205C93">
        <w:rPr>
          <w:b/>
          <w:bCs/>
        </w:rPr>
        <w:t>October 2022</w:t>
      </w:r>
    </w:p>
    <w:p w:rsidR="00344B86" w:rsidRDefault="00344B86" w14:paraId="7DDE621C" w14:textId="5766C122"/>
    <w:p w:rsidR="00344B86" w:rsidP="00344B86" w:rsidRDefault="00344B86" w14:paraId="1C0C2406" w14:textId="367C9E8D">
      <w:pPr>
        <w:pStyle w:val="Heading2"/>
      </w:pPr>
      <w:r>
        <w:t>Introduction</w:t>
      </w:r>
    </w:p>
    <w:p w:rsidR="00344B86" w:rsidP="00344B86" w:rsidRDefault="00344B86" w14:paraId="40052980" w14:textId="64529BD4">
      <w:r>
        <w:t xml:space="preserve">The proposal addresses accessibility of educational content specifically with respect to the </w:t>
      </w:r>
      <w:r w:rsidR="0078558D">
        <w:t>S</w:t>
      </w:r>
      <w:r>
        <w:t>TEMM disciplines. We use the acronym</w:t>
      </w:r>
      <w:r w:rsidR="65FF9024">
        <w:t>, for</w:t>
      </w:r>
      <w:r>
        <w:t xml:space="preserve"> </w:t>
      </w:r>
      <w:r w:rsidRPr="12205C93">
        <w:rPr>
          <w:b/>
          <w:bCs/>
        </w:rPr>
        <w:t>science, technology, engineering, and mathematics and medicine (STEMM)</w:t>
      </w:r>
      <w:r>
        <w:t xml:space="preserve">, acknowledging that the issues affect a broader community than this. We also raise the issue of </w:t>
      </w:r>
      <w:r w:rsidRPr="12205C93">
        <w:rPr>
          <w:b/>
          <w:bCs/>
        </w:rPr>
        <w:t>accessible coding</w:t>
      </w:r>
      <w:r>
        <w:t xml:space="preserve">, which is not as </w:t>
      </w:r>
      <w:r w:rsidR="765F27FD">
        <w:t>often</w:t>
      </w:r>
      <w:r>
        <w:t xml:space="preserve"> addressed as other, better understood issues.</w:t>
      </w:r>
    </w:p>
    <w:p w:rsidR="00344B86" w:rsidP="00344B86" w:rsidRDefault="00344B86" w14:paraId="47B78D6A" w14:textId="77777777"/>
    <w:p w:rsidR="00344B86" w:rsidP="00344B86" w:rsidRDefault="00344B86" w14:paraId="2115F5E2" w14:textId="77CDC29D">
      <w:r>
        <w:t xml:space="preserve">The topics covered in these guides are specific to STEMM and we set out the standard </w:t>
      </w:r>
      <w:commentRangeStart w:id="0"/>
      <w:r>
        <w:t>where possible</w:t>
      </w:r>
      <w:commentRangeEnd w:id="0"/>
      <w:r>
        <w:commentReference w:id="0"/>
      </w:r>
      <w:r>
        <w:t xml:space="preserve"> </w:t>
      </w:r>
      <w:del w:author="Tyson, Jim" w:date="2023-03-29T13:40:00Z" w:id="1">
        <w:r w:rsidDel="00BB5170">
          <w:delText xml:space="preserve">with </w:delText>
        </w:r>
      </w:del>
      <w:ins w:author="Tyson, Jim" w:date="2023-03-29T13:40:00Z" w:id="2">
        <w:r w:rsidR="00BB5170">
          <w:t>giving</w:t>
        </w:r>
        <w:r w:rsidR="00BB5170">
          <w:t xml:space="preserve"> </w:t>
        </w:r>
      </w:ins>
      <w:r>
        <w:t>links to help in meeting it.</w:t>
      </w:r>
    </w:p>
    <w:p w:rsidR="00344B86" w:rsidP="00344B86" w:rsidRDefault="00344B86" w14:paraId="3EA05DE2" w14:textId="77777777"/>
    <w:p w:rsidR="00344B86" w:rsidP="00344B86" w:rsidRDefault="00344B86" w14:paraId="5C757FC6" w14:textId="037C506B">
      <w:r>
        <w:t>This proposal is the product of a small group with interests in technology, accessibility, inclusivity, and pedagogy. We welcome comment, criticism, and hope that the wider community will contribute to further development</w:t>
      </w:r>
      <w:r w:rsidR="00D776B1">
        <w:t>.</w:t>
      </w:r>
    </w:p>
    <w:p w:rsidR="00D776B1" w:rsidP="12205C93" w:rsidRDefault="00D776B1" w14:paraId="160B364C" w14:textId="77777777">
      <w:pPr>
        <w:spacing w:after="160"/>
        <w:rPr>
          <w:rFonts w:eastAsiaTheme="majorEastAsia" w:cstheme="majorBidi"/>
          <w:sz w:val="40"/>
          <w:szCs w:val="40"/>
        </w:rPr>
      </w:pPr>
      <w:r>
        <w:br w:type="page"/>
      </w:r>
    </w:p>
    <w:p w:rsidR="00344B86" w:rsidP="00344B86" w:rsidRDefault="00344B86" w14:paraId="659CEE5A" w14:textId="1126BC1C">
      <w:pPr>
        <w:pStyle w:val="Heading2"/>
      </w:pPr>
      <w:r>
        <w:lastRenderedPageBreak/>
        <w:t>Specific guidance for readers</w:t>
      </w:r>
    </w:p>
    <w:p w:rsidR="00344B86" w:rsidP="12205C93" w:rsidRDefault="00344B86" w14:paraId="23C19716" w14:textId="18A5F794">
      <w:pPr>
        <w:pStyle w:val="Heading3"/>
      </w:pPr>
      <w:r>
        <w:t>Students</w:t>
      </w:r>
    </w:p>
    <w:p w:rsidR="00344B86" w:rsidP="00344B86" w:rsidRDefault="00344B86" w14:paraId="0BA101FF" w14:textId="77777777">
      <w:r>
        <w:t>This document is offered to students to</w:t>
      </w:r>
    </w:p>
    <w:p w:rsidR="00344B86" w:rsidP="00344B86" w:rsidRDefault="00344B86" w14:paraId="3AD659C5" w14:textId="77777777">
      <w:pPr>
        <w:pStyle w:val="ListParagraph"/>
        <w:numPr>
          <w:ilvl w:val="0"/>
          <w:numId w:val="1"/>
        </w:numPr>
      </w:pPr>
      <w:r>
        <w:t>Guide student expectations as to what accommodations and adjustments they should expect;</w:t>
      </w:r>
    </w:p>
    <w:p w:rsidR="00344B86" w:rsidP="00344B86" w:rsidRDefault="00344B86" w14:paraId="4C3EB501" w14:textId="77777777">
      <w:pPr>
        <w:pStyle w:val="ListParagraph"/>
        <w:numPr>
          <w:ilvl w:val="0"/>
          <w:numId w:val="1"/>
        </w:numPr>
      </w:pPr>
      <w:r>
        <w:t>Facilitate conversations around expectations;</w:t>
      </w:r>
    </w:p>
    <w:p w:rsidR="00344B86" w:rsidP="00344B86" w:rsidRDefault="00344B86" w14:paraId="2DB4214A" w14:textId="5D40A7C3">
      <w:pPr>
        <w:pStyle w:val="ListParagraph"/>
        <w:numPr>
          <w:ilvl w:val="0"/>
          <w:numId w:val="1"/>
        </w:numPr>
      </w:pPr>
      <w:r>
        <w:t>Enable students themselves to produce their own more accessible content.</w:t>
      </w:r>
    </w:p>
    <w:p w:rsidR="00344B86" w:rsidP="00344B86" w:rsidRDefault="00344B86" w14:paraId="1470C7F2" w14:textId="77777777"/>
    <w:p w:rsidR="00344B86" w:rsidP="00344B86" w:rsidRDefault="00344B86" w14:paraId="7EB89EB4" w14:textId="1A82ED30">
      <w:pPr>
        <w:pStyle w:val="Heading3"/>
      </w:pPr>
      <w:r>
        <w:t>Lecturers</w:t>
      </w:r>
    </w:p>
    <w:p w:rsidR="00344B86" w:rsidP="00344B86" w:rsidRDefault="00344B86" w14:paraId="6E8AC943" w14:textId="659BC938">
      <w:bookmarkStart w:name="_Int_pPzYo5QB" w:id="3"/>
      <w:r>
        <w:t>This document is intended to set a simple standard for embedding basic accessibility priorities in STEMM content.</w:t>
      </w:r>
      <w:bookmarkEnd w:id="3"/>
    </w:p>
    <w:p w:rsidR="00344B86" w:rsidP="00344B86" w:rsidRDefault="00344B86" w14:paraId="24835278" w14:textId="77777777"/>
    <w:p w:rsidR="00344B86" w:rsidP="00344B86" w:rsidRDefault="00344B86" w14:paraId="2AF0906D" w14:textId="5CFF995D">
      <w:r>
        <w:t>The document can help you understand what you should do to enable inclusive learning and gives links as to how you can do it.</w:t>
      </w:r>
    </w:p>
    <w:p w:rsidR="00344B86" w:rsidP="00344B86" w:rsidRDefault="00344B86" w14:paraId="54AB6178" w14:textId="77777777"/>
    <w:p w:rsidR="00344B86" w:rsidP="00344B86" w:rsidRDefault="00344B86" w14:paraId="69E17AF0" w14:textId="77777777">
      <w:r>
        <w:t>There are also some general considerations that apply:</w:t>
      </w:r>
    </w:p>
    <w:p w:rsidR="00344B86" w:rsidP="00344B86" w:rsidRDefault="00344B86" w14:paraId="0A36451F" w14:textId="77777777">
      <w:pPr>
        <w:pStyle w:val="ListParagraph"/>
        <w:numPr>
          <w:ilvl w:val="0"/>
          <w:numId w:val="2"/>
        </w:numPr>
      </w:pPr>
      <w:r>
        <w:t xml:space="preserve">Understand who </w:t>
      </w:r>
      <w:bookmarkStart w:name="_Int_zdMcgNP2" w:id="4"/>
      <w:r>
        <w:t>is responsible for</w:t>
      </w:r>
      <w:bookmarkEnd w:id="4"/>
      <w:r>
        <w:t xml:space="preserve"> implementing policy including</w:t>
      </w:r>
    </w:p>
    <w:p w:rsidR="00344B86" w:rsidP="00344B86" w:rsidRDefault="00344B86" w14:paraId="5F067A5F" w14:textId="77777777">
      <w:pPr>
        <w:pStyle w:val="ListParagraph"/>
        <w:numPr>
          <w:ilvl w:val="1"/>
          <w:numId w:val="2"/>
        </w:numPr>
      </w:pPr>
      <w:r>
        <w:t>Who assigns the resources necessary;</w:t>
      </w:r>
    </w:p>
    <w:p w:rsidR="00344B86" w:rsidP="00344B86" w:rsidRDefault="00344B86" w14:paraId="16916CA0" w14:textId="77777777">
      <w:pPr>
        <w:pStyle w:val="ListParagraph"/>
        <w:numPr>
          <w:ilvl w:val="1"/>
          <w:numId w:val="2"/>
        </w:numPr>
      </w:pPr>
      <w:r>
        <w:t xml:space="preserve">Who </w:t>
      </w:r>
      <w:bookmarkStart w:name="_Int_jpIQCayP" w:id="5"/>
      <w:r>
        <w:t>provides</w:t>
      </w:r>
      <w:bookmarkEnd w:id="5"/>
      <w:r>
        <w:t xml:space="preserve"> the knowledge </w:t>
      </w:r>
      <w:bookmarkStart w:name="_Int_CIoUW1ep" w:id="6"/>
      <w:r>
        <w:t>required</w:t>
      </w:r>
      <w:bookmarkEnd w:id="6"/>
      <w:r>
        <w:t xml:space="preserve"> to implement standards.</w:t>
      </w:r>
    </w:p>
    <w:p w:rsidR="00344B86" w:rsidP="00344B86" w:rsidRDefault="00344B86" w14:paraId="6400EEFE" w14:textId="34D4C351">
      <w:pPr>
        <w:pStyle w:val="ListParagraph"/>
        <w:numPr>
          <w:ilvl w:val="0"/>
          <w:numId w:val="2"/>
        </w:numPr>
      </w:pPr>
      <w:r>
        <w:t xml:space="preserve">Software may be accessible to different subsets of users, </w:t>
      </w:r>
      <w:r w:rsidR="00417774">
        <w:t xml:space="preserve">for example, </w:t>
      </w:r>
      <w:r>
        <w:t xml:space="preserve">screen reader </w:t>
      </w:r>
      <w:bookmarkStart w:name="_Int_SNfvMSxT" w:id="7"/>
      <w:r>
        <w:t>users</w:t>
      </w:r>
      <w:bookmarkEnd w:id="7"/>
      <w:r>
        <w:t xml:space="preserve"> vs magnification users;</w:t>
      </w:r>
    </w:p>
    <w:p w:rsidR="00344B86" w:rsidP="00344B86" w:rsidRDefault="00344B86" w14:paraId="12DD814F" w14:textId="77777777">
      <w:pPr>
        <w:pStyle w:val="ListParagraph"/>
        <w:numPr>
          <w:ilvl w:val="0"/>
          <w:numId w:val="2"/>
        </w:numPr>
      </w:pPr>
      <w:r>
        <w:t>Sometimes something perceived to be an accessibility issue is an issue with fluency with assistive technology and students should be provided with opportunities to familiarize themselves with technology;</w:t>
      </w:r>
    </w:p>
    <w:p w:rsidR="00344B86" w:rsidP="00344B86" w:rsidRDefault="00344B86" w14:paraId="56B670EA" w14:textId="34108E23">
      <w:pPr>
        <w:pStyle w:val="ListParagraph"/>
        <w:numPr>
          <w:ilvl w:val="0"/>
          <w:numId w:val="2"/>
        </w:numPr>
      </w:pPr>
      <w:r>
        <w:t>Timeliness is important</w:t>
      </w:r>
      <w:r w:rsidR="00417774">
        <w:t>:</w:t>
      </w:r>
    </w:p>
    <w:p w:rsidR="00344B86" w:rsidP="00344B86" w:rsidRDefault="00344B86" w14:paraId="3016AA35" w14:textId="77777777">
      <w:pPr>
        <w:pStyle w:val="ListParagraph"/>
        <w:numPr>
          <w:ilvl w:val="1"/>
          <w:numId w:val="2"/>
        </w:numPr>
      </w:pPr>
      <w:bookmarkStart w:name="_Int_Ma3UU7OD" w:id="8"/>
      <w:r>
        <w:t>Provide</w:t>
      </w:r>
      <w:bookmarkEnd w:id="8"/>
      <w:r>
        <w:t xml:space="preserve"> materials in time;</w:t>
      </w:r>
    </w:p>
    <w:p w:rsidR="00344B86" w:rsidP="00344B86" w:rsidRDefault="00344B86" w14:paraId="708C8DFD" w14:textId="6D11B057">
      <w:pPr>
        <w:pStyle w:val="ListParagraph"/>
        <w:numPr>
          <w:ilvl w:val="1"/>
          <w:numId w:val="2"/>
        </w:numPr>
      </w:pPr>
      <w:r>
        <w:t>Consider assignment timings;</w:t>
      </w:r>
    </w:p>
    <w:p w:rsidR="00344B86" w:rsidP="00344B86" w:rsidRDefault="00344B86" w14:paraId="5B3021D6" w14:textId="77777777">
      <w:pPr>
        <w:pStyle w:val="ListParagraph"/>
        <w:numPr>
          <w:ilvl w:val="1"/>
          <w:numId w:val="2"/>
        </w:numPr>
      </w:pPr>
      <w:r>
        <w:t xml:space="preserve">Where students may need training, </w:t>
      </w:r>
      <w:bookmarkStart w:name="_Int_gddhBqi3" w:id="9"/>
      <w:r>
        <w:t>provide</w:t>
      </w:r>
      <w:bookmarkEnd w:id="9"/>
      <w:r>
        <w:t xml:space="preserve"> knowledge in time.</w:t>
      </w:r>
    </w:p>
    <w:p w:rsidR="00344B86" w:rsidP="00344B86" w:rsidRDefault="00344B86" w14:paraId="532EE77E" w14:textId="77777777"/>
    <w:p w:rsidR="00344B86" w:rsidP="00344B86" w:rsidRDefault="00344B86" w14:paraId="608F038E" w14:textId="0D194F5A">
      <w:r>
        <w:t xml:space="preserve">The issues and remedies </w:t>
      </w:r>
      <w:bookmarkStart w:name="_Int_zrvvPzZ2" w:id="10"/>
      <w:r>
        <w:t>identified</w:t>
      </w:r>
      <w:bookmarkEnd w:id="10"/>
      <w:r>
        <w:t xml:space="preserve"> apply across sectors and not just to universities. An institution wide approach is needed since consistency helps support accessibility.</w:t>
      </w:r>
    </w:p>
    <w:p w:rsidR="00344B86" w:rsidP="00344B86" w:rsidRDefault="00344B86" w14:paraId="1F05DB4E" w14:textId="77777777"/>
    <w:p w:rsidR="00344B86" w:rsidP="00344B86" w:rsidRDefault="00344B86" w14:paraId="69883F3E" w14:textId="3EBB0E3C">
      <w:r>
        <w:lastRenderedPageBreak/>
        <w:t>In general, it cannot be the sole responsibility of the student to ensure that they can access materials.</w:t>
      </w:r>
    </w:p>
    <w:p w:rsidR="00344B86" w:rsidP="00344B86" w:rsidRDefault="00344B86" w14:paraId="291DF7E7" w14:textId="77777777"/>
    <w:p w:rsidR="00344B86" w:rsidP="00344B86" w:rsidRDefault="00344B86" w14:paraId="2AEF1381" w14:textId="7DBC262A">
      <w:r>
        <w:t>Consider issues that may arise in assessment or examination situations. For example, ensure that students using large print formats have adequate space.</w:t>
      </w:r>
    </w:p>
    <w:p w:rsidR="00344B86" w:rsidP="00344B86" w:rsidRDefault="00344B86" w14:paraId="361123E0" w14:textId="77777777"/>
    <w:p w:rsidR="00344B86" w:rsidP="00344B86" w:rsidRDefault="00344B86" w14:paraId="2BD219F0" w14:textId="5325CA19">
      <w:r>
        <w:t xml:space="preserve">We assume that creators of content will already be aware of general issues in accessibility in education and that there is a commitment to the POUR framework that underpins the </w:t>
      </w:r>
      <w:hyperlink r:id="rId14">
        <w:r w:rsidRPr="12205C93">
          <w:rPr>
            <w:rStyle w:val="Hyperlink"/>
          </w:rPr>
          <w:t>Web Content Accessibility Guidelines (WCAG)</w:t>
        </w:r>
      </w:hyperlink>
      <w:r>
        <w:t>.</w:t>
      </w:r>
    </w:p>
    <w:p w:rsidR="00D776B1" w:rsidP="00344B86" w:rsidRDefault="00D776B1" w14:paraId="6BC707E2" w14:textId="77777777"/>
    <w:p w:rsidR="00344B86" w:rsidP="00344B86" w:rsidRDefault="00344B86" w14:paraId="649F5EB5" w14:textId="33A5011E">
      <w:pPr>
        <w:pStyle w:val="Heading2"/>
      </w:pPr>
      <w:r>
        <w:t>Supporting STEMM Learning Content</w:t>
      </w:r>
    </w:p>
    <w:p w:rsidR="00344B86" w:rsidP="00344B86" w:rsidRDefault="00344B86" w14:paraId="110C5F51" w14:textId="39629DDC">
      <w:r>
        <w:t xml:space="preserve">The guidance is designed for anyone creating STEMM content that </w:t>
      </w:r>
      <w:r w:rsidR="331F7377">
        <w:t>has</w:t>
      </w:r>
      <w:r>
        <w:t xml:space="preserve"> technical data, code, or language. Links are contained within each of the baseline topics for more in-depth instruction.</w:t>
      </w:r>
    </w:p>
    <w:p w:rsidR="00344B86" w:rsidP="00344B86" w:rsidRDefault="00344B86" w14:paraId="72F62988" w14:textId="77777777"/>
    <w:p w:rsidR="00344B86" w:rsidP="00344B86" w:rsidRDefault="00344B86" w14:paraId="529D4963" w14:textId="77777777">
      <w:r>
        <w:t>Content, materials, and practices should be:</w:t>
      </w:r>
    </w:p>
    <w:p w:rsidR="00344B86" w:rsidP="00344B86" w:rsidRDefault="00344B86" w14:paraId="77154CC7" w14:textId="77777777">
      <w:pPr>
        <w:pStyle w:val="ListParagraph"/>
        <w:numPr>
          <w:ilvl w:val="0"/>
          <w:numId w:val="3"/>
        </w:numPr>
      </w:pPr>
      <w:r w:rsidRPr="12205C93">
        <w:rPr>
          <w:b/>
          <w:bCs/>
        </w:rPr>
        <w:t>Perceivable</w:t>
      </w:r>
      <w:r>
        <w:t>: all content consumers can at least perceive the material.</w:t>
      </w:r>
    </w:p>
    <w:p w:rsidR="00344B86" w:rsidP="00344B86" w:rsidRDefault="00344B86" w14:paraId="072F6B21" w14:textId="77777777">
      <w:pPr>
        <w:pStyle w:val="ListParagraph"/>
        <w:numPr>
          <w:ilvl w:val="0"/>
          <w:numId w:val="3"/>
        </w:numPr>
      </w:pPr>
      <w:r w:rsidRPr="12205C93">
        <w:rPr>
          <w:b/>
          <w:bCs/>
        </w:rPr>
        <w:t>Operable</w:t>
      </w:r>
      <w:r>
        <w:t>: all content users can navigate and interact with material.</w:t>
      </w:r>
    </w:p>
    <w:p w:rsidR="00344B86" w:rsidP="00344B86" w:rsidRDefault="00344B86" w14:paraId="412D75C7" w14:textId="77777777">
      <w:pPr>
        <w:pStyle w:val="ListParagraph"/>
        <w:numPr>
          <w:ilvl w:val="0"/>
          <w:numId w:val="3"/>
        </w:numPr>
      </w:pPr>
      <w:r w:rsidRPr="12205C93">
        <w:rPr>
          <w:b/>
          <w:bCs/>
        </w:rPr>
        <w:t>Understandable</w:t>
      </w:r>
      <w:r>
        <w:t>: all content users can understand the material.</w:t>
      </w:r>
    </w:p>
    <w:p w:rsidR="00344B86" w:rsidP="00344B86" w:rsidRDefault="00344B86" w14:paraId="00A8C6D6" w14:textId="2A2A2AD9">
      <w:pPr>
        <w:pStyle w:val="ListParagraph"/>
        <w:numPr>
          <w:ilvl w:val="0"/>
          <w:numId w:val="3"/>
        </w:numPr>
      </w:pPr>
      <w:r w:rsidRPr="12205C93">
        <w:rPr>
          <w:b/>
          <w:bCs/>
        </w:rPr>
        <w:t>Robust</w:t>
      </w:r>
      <w:r>
        <w:t>: all content users can access and interact with the formats used for presentation of material.</w:t>
      </w:r>
    </w:p>
    <w:p w:rsidR="00344B86" w:rsidP="00344B86" w:rsidRDefault="00344B86" w14:paraId="2EBA900A" w14:textId="77777777"/>
    <w:p w:rsidR="00344B86" w:rsidP="00344B86" w:rsidRDefault="00344B86" w14:paraId="573D56BD" w14:textId="77777777">
      <w:r>
        <w:t>We add a STEMM focus:</w:t>
      </w:r>
    </w:p>
    <w:p w:rsidRPr="00344B86" w:rsidR="00344B86" w:rsidP="00344B86" w:rsidRDefault="00344B86" w14:paraId="6735622E" w14:textId="463494DE">
      <w:pPr>
        <w:rPr>
          <w:b/>
          <w:bCs/>
        </w:rPr>
      </w:pPr>
      <w:r w:rsidRPr="12205C93">
        <w:rPr>
          <w:b/>
          <w:bCs/>
        </w:rPr>
        <w:t>All users can access and interact with STEMM content where necessary using assistive technologies.</w:t>
      </w:r>
    </w:p>
    <w:p w:rsidR="00344B86" w:rsidP="00344B86" w:rsidRDefault="00344B86" w14:paraId="6A3FDC31" w14:textId="77777777"/>
    <w:p w:rsidR="00344B86" w:rsidP="00344B86" w:rsidRDefault="00344B86" w14:paraId="06047088" w14:textId="068D17DF">
      <w:r>
        <w:t xml:space="preserve">Sample guidance for non-STEMM content in general can be found in </w:t>
      </w:r>
      <w:r w:rsidR="7516F063">
        <w:t>several</w:t>
      </w:r>
      <w:r>
        <w:t xml:space="preserve"> places, for example on </w:t>
      </w:r>
      <w:hyperlink r:id="rId15">
        <w:r w:rsidRPr="12205C93">
          <w:rPr>
            <w:rStyle w:val="Hyperlink"/>
          </w:rPr>
          <w:t>UCL’s accessibility website</w:t>
        </w:r>
      </w:hyperlink>
      <w:r>
        <w:t xml:space="preserve"> (https://bit.ly/UCLDigitalInclusion).</w:t>
      </w:r>
    </w:p>
    <w:p w:rsidR="00344B86" w:rsidP="00344B86" w:rsidRDefault="00344B86" w14:paraId="172380BA" w14:textId="77777777"/>
    <w:p w:rsidR="00344B86" w:rsidP="12205C93" w:rsidRDefault="00344B86" w14:paraId="5C289E0F" w14:textId="480E293A">
      <w:pPr>
        <w:rPr>
          <w:strike/>
        </w:rPr>
      </w:pPr>
      <w:commentRangeStart w:id="11"/>
      <w:r w:rsidRPr="12205C93">
        <w:rPr>
          <w:strike/>
        </w:rPr>
        <w:t>The following topics are specific to STEMM, and we set out the standard where possible with links to help in meeting it.</w:t>
      </w:r>
    </w:p>
    <w:p w:rsidR="00344B86" w:rsidP="12205C93" w:rsidRDefault="00344B86" w14:paraId="62505EC0" w14:textId="404FCCEF">
      <w:pPr>
        <w:rPr>
          <w:strike/>
        </w:rPr>
      </w:pPr>
      <w:commentRangeEnd w:id="11"/>
      <w:r>
        <w:commentReference w:id="11"/>
      </w:r>
    </w:p>
    <w:p w:rsidR="00344B86" w:rsidP="00344B86" w:rsidRDefault="00344B86" w14:paraId="5075B6DA" w14:textId="15091283">
      <w:pPr>
        <w:pStyle w:val="Heading2"/>
      </w:pPr>
      <w:r>
        <w:lastRenderedPageBreak/>
        <w:t>Topics</w:t>
      </w:r>
    </w:p>
    <w:p w:rsidR="00344B86" w:rsidP="00344B86" w:rsidRDefault="00344B86" w14:paraId="1817E8CF" w14:textId="42B98177">
      <w:pPr>
        <w:pStyle w:val="Heading3"/>
      </w:pPr>
      <w:r>
        <w:t>Mathematical or discipline specific technical content</w:t>
      </w:r>
    </w:p>
    <w:p w:rsidR="00344B86" w:rsidP="00344B86" w:rsidRDefault="00344B86" w14:paraId="2616F32A" w14:textId="77777777">
      <w:pPr>
        <w:pStyle w:val="ListParagraph"/>
        <w:numPr>
          <w:ilvl w:val="0"/>
          <w:numId w:val="4"/>
        </w:numPr>
      </w:pPr>
      <w:r>
        <w:t>Equations are perceivable and can be read by screen readers, are accompanied by a version in natural language, or in plain text format as a last resort. This applies to other formal disciplines (e.g., linguistics and logic) and in the natural sciences where specialist notations are used;</w:t>
      </w:r>
    </w:p>
    <w:p w:rsidR="00344B86" w:rsidP="00344B86" w:rsidRDefault="00344B86" w14:paraId="597B5624" w14:textId="77777777">
      <w:pPr>
        <w:pStyle w:val="ListParagraph"/>
        <w:numPr>
          <w:ilvl w:val="0"/>
          <w:numId w:val="4"/>
        </w:numPr>
      </w:pPr>
      <w:r>
        <w:t>Where documents are provided in large format, equations etc must also be enlarged and should therefore be created in formats that can be re-sized;</w:t>
      </w:r>
    </w:p>
    <w:p w:rsidR="00344B86" w:rsidP="00344B86" w:rsidRDefault="00344B86" w14:paraId="6BA492A5" w14:textId="77777777">
      <w:pPr>
        <w:pStyle w:val="ListParagraph"/>
        <w:numPr>
          <w:ilvl w:val="0"/>
          <w:numId w:val="4"/>
        </w:numPr>
      </w:pPr>
      <w:r>
        <w:t xml:space="preserve">Where documents are provided in large format, formatting and cross-referencing consistency must be </w:t>
      </w:r>
      <w:bookmarkStart w:name="_Int_ewEzfFWT" w:id="12"/>
      <w:r>
        <w:t>maintained</w:t>
      </w:r>
      <w:bookmarkEnd w:id="12"/>
      <w:r>
        <w:t>;</w:t>
      </w:r>
    </w:p>
    <w:p w:rsidR="00344B86" w:rsidP="00344B86" w:rsidRDefault="00344B86" w14:paraId="239AAF8A" w14:textId="77777777">
      <w:pPr>
        <w:pStyle w:val="ListParagraph"/>
        <w:numPr>
          <w:ilvl w:val="0"/>
          <w:numId w:val="4"/>
        </w:numPr>
      </w:pPr>
      <w:r>
        <w:t>Directions for accessing the content are available (and themselves in an accessible format);</w:t>
      </w:r>
    </w:p>
    <w:p w:rsidR="00344B86" w:rsidP="00344B86" w:rsidRDefault="00344B86" w14:paraId="004D14AF" w14:textId="77777777">
      <w:pPr>
        <w:pStyle w:val="ListParagraph"/>
        <w:numPr>
          <w:ilvl w:val="0"/>
          <w:numId w:val="4"/>
        </w:numPr>
      </w:pPr>
      <w:r>
        <w:t>Content can be converted to alternative formats that students can interact with and access as they need;</w:t>
      </w:r>
    </w:p>
    <w:p w:rsidR="00344B86" w:rsidP="00344B86" w:rsidRDefault="00344B86" w14:paraId="61A88C11" w14:textId="166E83CB">
      <w:pPr>
        <w:pStyle w:val="ListParagraph"/>
        <w:numPr>
          <w:ilvl w:val="0"/>
          <w:numId w:val="4"/>
        </w:numPr>
      </w:pPr>
      <w:r>
        <w:t>Content is provided in accessible print versions for learners who cannot access electronic versions.</w:t>
      </w:r>
    </w:p>
    <w:p w:rsidR="00344B86" w:rsidP="00344B86" w:rsidRDefault="00344B86" w14:paraId="28C2C6A2" w14:textId="2B8BCF67"/>
    <w:p w:rsidR="00344B86" w:rsidP="00344B86" w:rsidRDefault="00344B86" w14:paraId="2DA05F56" w14:textId="77392560">
      <w:pPr>
        <w:pStyle w:val="Heading4"/>
      </w:pPr>
      <w:r>
        <w:t>Resources</w:t>
      </w:r>
    </w:p>
    <w:p w:rsidR="00344B86" w:rsidP="00344B86" w:rsidRDefault="00000000" w14:paraId="7E3D3A4B" w14:textId="097EF2A3">
      <w:hyperlink r:id="rId16">
        <w:r w:rsidRPr="12205C93" w:rsidR="00344B86">
          <w:rPr>
            <w:rStyle w:val="Hyperlink"/>
          </w:rPr>
          <w:t>Advance HE (Higher Education) collection on inclusive Mathematics curricula</w:t>
        </w:r>
      </w:hyperlink>
    </w:p>
    <w:p w:rsidRPr="00344B86" w:rsidR="00344B86" w:rsidP="00344B86" w:rsidRDefault="00344B86" w14:paraId="0DF23933" w14:textId="77777777">
      <w:pPr>
        <w:rPr>
          <w:lang w:val="da-DK"/>
        </w:rPr>
      </w:pPr>
      <w:r>
        <w:t>(https://tinyurl.com/clifeeandrowlett)</w:t>
      </w:r>
    </w:p>
    <w:p w:rsidRPr="00344B86" w:rsidR="00344B86" w:rsidP="00344B86" w:rsidRDefault="00000000" w14:paraId="20890703" w14:textId="5A01220D">
      <w:pPr>
        <w:rPr>
          <w:lang w:val="da-DK"/>
        </w:rPr>
      </w:pPr>
      <w:hyperlink r:id="rId17">
        <w:r w:rsidRPr="12205C93" w:rsidR="00344B86">
          <w:rPr>
            <w:rStyle w:val="Hyperlink"/>
          </w:rPr>
          <w:t>MathJax Demo</w:t>
        </w:r>
      </w:hyperlink>
    </w:p>
    <w:p w:rsidRPr="00417774" w:rsidR="00344B86" w:rsidP="00344B86" w:rsidRDefault="00344B86" w14:paraId="43DEBB62" w14:textId="77777777">
      <w:pPr>
        <w:rPr>
          <w:lang w:val="da-DK"/>
        </w:rPr>
      </w:pPr>
      <w:r>
        <w:t>(https://tinyurl.com/mathjaxdemo)</w:t>
      </w:r>
    </w:p>
    <w:p w:rsidRPr="00417774" w:rsidR="00344B86" w:rsidP="00344B86" w:rsidRDefault="00000000" w14:paraId="52C76868" w14:textId="3DAC2880">
      <w:pPr>
        <w:rPr>
          <w:lang w:val="da-DK"/>
        </w:rPr>
      </w:pPr>
      <w:hyperlink r:id="rId18">
        <w:r w:rsidRPr="12205C93" w:rsidR="00344B86">
          <w:rPr>
            <w:rStyle w:val="Hyperlink"/>
          </w:rPr>
          <w:t>MathML Introduction</w:t>
        </w:r>
      </w:hyperlink>
    </w:p>
    <w:p w:rsidRPr="00417774" w:rsidR="00344B86" w:rsidP="00344B86" w:rsidRDefault="00344B86" w14:paraId="46FD3466" w14:textId="77777777">
      <w:pPr>
        <w:rPr>
          <w:lang w:val="da-DK"/>
        </w:rPr>
      </w:pPr>
      <w:r>
        <w:t>(https://bit.ly/W3MathML)</w:t>
      </w:r>
    </w:p>
    <w:p w:rsidR="00344B86" w:rsidP="00344B86" w:rsidRDefault="00000000" w14:paraId="7AD005FE" w14:textId="728695DD">
      <w:hyperlink r:id="rId19">
        <w:r w:rsidRPr="12205C93" w:rsidR="00344B86">
          <w:rPr>
            <w:rStyle w:val="Hyperlink"/>
          </w:rPr>
          <w:t>MathML Basics</w:t>
        </w:r>
      </w:hyperlink>
    </w:p>
    <w:p w:rsidR="00344B86" w:rsidP="00344B86" w:rsidRDefault="00344B86" w14:paraId="1982D26B" w14:textId="77777777">
      <w:r>
        <w:t>(https://bit.ly/MathMLBasics)</w:t>
      </w:r>
    </w:p>
    <w:p w:rsidR="00344B86" w:rsidP="00344B86" w:rsidRDefault="00000000" w14:paraId="4ACF1123" w14:textId="7092BF32">
      <w:hyperlink r:id="rId20">
        <w:r w:rsidRPr="12205C93" w:rsidR="00344B86">
          <w:rPr>
            <w:rStyle w:val="Hyperlink"/>
          </w:rPr>
          <w:t>Making equations accessible at the University of York (v2.7)</w:t>
        </w:r>
      </w:hyperlink>
    </w:p>
    <w:p w:rsidR="00344B86" w:rsidP="00344B86" w:rsidRDefault="00344B86" w14:paraId="04D14363" w14:textId="77777777">
      <w:r>
        <w:t xml:space="preserve">(https://bit.ly/Equations4All) </w:t>
      </w:r>
    </w:p>
    <w:p w:rsidR="00344B86" w:rsidP="00344B86" w:rsidRDefault="00000000" w14:paraId="6B12CE02" w14:textId="2C6CD775">
      <w:hyperlink r:id="rId21">
        <w:r w:rsidRPr="12205C93" w:rsidR="00344B86">
          <w:rPr>
            <w:rStyle w:val="Hyperlink"/>
          </w:rPr>
          <w:t>A11yMaths GitHub University Resources Collection</w:t>
        </w:r>
      </w:hyperlink>
      <w:r w:rsidR="00344B86">
        <w:t xml:space="preserve"> </w:t>
      </w:r>
    </w:p>
    <w:p w:rsidRPr="00417774" w:rsidR="00D776B1" w:rsidP="00D776B1" w:rsidRDefault="00344B86" w14:paraId="33F95B55" w14:textId="35A47724">
      <w:pPr>
        <w:rPr>
          <w:lang w:val="fr-FR"/>
        </w:rPr>
      </w:pPr>
      <w:r>
        <w:t>(</w:t>
      </w:r>
      <w:bookmarkStart w:name="_Int_GFIADQ1i" w:id="13"/>
      <w:r w:rsidR="50FF7E8C">
        <w:t>https://bit.ly/A11yMaths</w:t>
      </w:r>
      <w:bookmarkEnd w:id="13"/>
      <w:r>
        <w:t>)</w:t>
      </w:r>
      <w:r>
        <w:br w:type="page"/>
      </w:r>
    </w:p>
    <w:p w:rsidRPr="00417774" w:rsidR="00344B86" w:rsidP="00B96B7F" w:rsidRDefault="00B96B7F" w14:paraId="6D99102F" w14:textId="4D864B08">
      <w:pPr>
        <w:pStyle w:val="Heading3"/>
        <w:rPr>
          <w:lang w:val="fr-FR"/>
        </w:rPr>
      </w:pPr>
      <w:r>
        <w:lastRenderedPageBreak/>
        <w:t>Data visualisations</w:t>
      </w:r>
    </w:p>
    <w:p w:rsidR="00B96B7F" w:rsidP="00B96B7F" w:rsidRDefault="00B96B7F" w14:paraId="06ACF597" w14:textId="77777777">
      <w:pPr>
        <w:pStyle w:val="ListParagraph"/>
        <w:numPr>
          <w:ilvl w:val="0"/>
          <w:numId w:val="5"/>
        </w:numPr>
        <w:spacing w:after="240"/>
        <w:rPr>
          <w:rFonts w:eastAsia="Arial" w:cs="Arial"/>
        </w:rPr>
      </w:pPr>
      <w:bookmarkStart w:name="_Int_XN82etNL" w:id="14"/>
      <w:r w:rsidRPr="12205C93">
        <w:rPr>
          <w:rFonts w:eastAsia="Arial" w:cs="Arial"/>
        </w:rPr>
        <w:t>Provide</w:t>
      </w:r>
      <w:bookmarkEnd w:id="14"/>
      <w:r w:rsidRPr="12205C93">
        <w:rPr>
          <w:rFonts w:eastAsia="Arial" w:cs="Arial"/>
        </w:rPr>
        <w:t xml:space="preserve"> visualisations of adequate resolution. Low resolution screenshots are not suitable;</w:t>
      </w:r>
    </w:p>
    <w:p w:rsidR="00B96B7F" w:rsidP="00B96B7F" w:rsidRDefault="00B96B7F" w14:paraId="34564752" w14:textId="5777DAF5">
      <w:pPr>
        <w:pStyle w:val="ListParagraph"/>
        <w:numPr>
          <w:ilvl w:val="0"/>
          <w:numId w:val="5"/>
        </w:numPr>
        <w:spacing w:after="240"/>
        <w:rPr>
          <w:rFonts w:eastAsia="Arial" w:cs="Arial"/>
        </w:rPr>
      </w:pPr>
      <w:r w:rsidRPr="12205C93">
        <w:rPr>
          <w:rFonts w:eastAsia="Arial" w:cs="Arial"/>
        </w:rPr>
        <w:t xml:space="preserve">All visualisations include captions and where </w:t>
      </w:r>
      <w:bookmarkStart w:name="_Int_6wpAj5v4" w:id="15"/>
      <w:r w:rsidRPr="12205C93" w:rsidR="1D8D0187">
        <w:rPr>
          <w:rFonts w:eastAsia="Arial" w:cs="Arial"/>
        </w:rPr>
        <w:t>possible</w:t>
      </w:r>
      <w:r w:rsidRPr="12205C93" w:rsidR="1B11B04D">
        <w:rPr>
          <w:rFonts w:eastAsia="Arial" w:cs="Arial"/>
        </w:rPr>
        <w:t xml:space="preserve"> alternative</w:t>
      </w:r>
      <w:bookmarkEnd w:id="15"/>
      <w:r w:rsidRPr="12205C93">
        <w:rPr>
          <w:rFonts w:eastAsia="Arial" w:cs="Arial"/>
        </w:rPr>
        <w:t xml:space="preserve"> text descriptions;</w:t>
      </w:r>
    </w:p>
    <w:p w:rsidR="00B96B7F" w:rsidP="00B96B7F" w:rsidRDefault="00B96B7F" w14:paraId="6CFAE7BB" w14:textId="77777777">
      <w:pPr>
        <w:pStyle w:val="ListParagraph"/>
        <w:numPr>
          <w:ilvl w:val="0"/>
          <w:numId w:val="5"/>
        </w:numPr>
        <w:spacing w:after="240"/>
        <w:rPr>
          <w:rFonts w:eastAsia="Arial" w:cs="Arial"/>
        </w:rPr>
      </w:pPr>
      <w:r w:rsidRPr="12205C93">
        <w:rPr>
          <w:rFonts w:eastAsia="Arial" w:cs="Arial"/>
        </w:rPr>
        <w:t>The context and educational importance of the content should be clear using only the text or caption;</w:t>
      </w:r>
    </w:p>
    <w:p w:rsidR="00B96B7F" w:rsidP="00B96B7F" w:rsidRDefault="00B96B7F" w14:paraId="7098F40E" w14:textId="77777777">
      <w:pPr>
        <w:pStyle w:val="ListParagraph"/>
        <w:numPr>
          <w:ilvl w:val="0"/>
          <w:numId w:val="5"/>
        </w:numPr>
        <w:spacing w:after="240"/>
        <w:rPr>
          <w:rFonts w:eastAsia="Arial" w:cs="Arial"/>
        </w:rPr>
      </w:pPr>
      <w:r w:rsidRPr="12205C93">
        <w:rPr>
          <w:rFonts w:eastAsia="Arial" w:cs="Arial"/>
        </w:rPr>
        <w:t>Colour is not used in visualisations as the only means of interpreting data;</w:t>
      </w:r>
    </w:p>
    <w:p w:rsidR="00B96B7F" w:rsidP="00B96B7F" w:rsidRDefault="00B96B7F" w14:paraId="36D7B87E" w14:textId="77777777">
      <w:pPr>
        <w:pStyle w:val="ListParagraph"/>
        <w:numPr>
          <w:ilvl w:val="0"/>
          <w:numId w:val="5"/>
        </w:numPr>
        <w:spacing w:after="240"/>
        <w:rPr>
          <w:rFonts w:eastAsia="Arial" w:cs="Arial"/>
        </w:rPr>
      </w:pPr>
      <w:r w:rsidRPr="12205C93">
        <w:rPr>
          <w:rFonts w:eastAsia="Arial" w:cs="Arial"/>
        </w:rPr>
        <w:t>Be aware of the consequences of colour choice in visualisations. Consider colour combinations that affect colour blind users, for example red-green combinations;</w:t>
      </w:r>
    </w:p>
    <w:p w:rsidR="00B96B7F" w:rsidP="00B96B7F" w:rsidRDefault="00B96B7F" w14:paraId="0CCD99E9" w14:textId="77777777">
      <w:pPr>
        <w:pStyle w:val="ListParagraph"/>
        <w:numPr>
          <w:ilvl w:val="0"/>
          <w:numId w:val="5"/>
        </w:numPr>
        <w:spacing w:after="240"/>
        <w:rPr>
          <w:rFonts w:eastAsia="Arial" w:cs="Arial"/>
        </w:rPr>
      </w:pPr>
      <w:r w:rsidRPr="12205C93">
        <w:rPr>
          <w:rFonts w:eastAsia="Arial" w:cs="Arial"/>
        </w:rPr>
        <w:t>Use high contrasting colours for labelling and data;</w:t>
      </w:r>
    </w:p>
    <w:p w:rsidRPr="00730967" w:rsidR="00B96B7F" w:rsidP="00B96B7F" w:rsidRDefault="00B96B7F" w14:paraId="469634D8" w14:textId="01C7835E">
      <w:pPr>
        <w:pStyle w:val="ListParagraph"/>
        <w:numPr>
          <w:ilvl w:val="0"/>
          <w:numId w:val="5"/>
        </w:numPr>
        <w:spacing w:after="240"/>
        <w:rPr>
          <w:rFonts w:eastAsia="Arial" w:cs="Arial"/>
        </w:rPr>
      </w:pPr>
      <w:r w:rsidRPr="12205C93">
        <w:rPr>
          <w:rFonts w:eastAsia="Arial" w:cs="Arial"/>
        </w:rPr>
        <w:t xml:space="preserve">The original data on which visualisations are based </w:t>
      </w:r>
      <w:r w:rsidRPr="12205C93">
        <w:rPr>
          <w:rFonts w:eastAsia="Arial" w:cs="Arial"/>
          <w:strike/>
        </w:rPr>
        <w:t>is</w:t>
      </w:r>
      <w:r w:rsidRPr="12205C93">
        <w:rPr>
          <w:rFonts w:eastAsia="Arial" w:cs="Arial"/>
        </w:rPr>
        <w:t xml:space="preserve"> </w:t>
      </w:r>
      <w:r w:rsidRPr="12205C93" w:rsidR="26F54B7D">
        <w:rPr>
          <w:rFonts w:eastAsia="Arial" w:cs="Arial"/>
        </w:rPr>
        <w:t xml:space="preserve">should be </w:t>
      </w:r>
      <w:r w:rsidRPr="12205C93">
        <w:rPr>
          <w:rFonts w:eastAsia="Arial" w:cs="Arial"/>
        </w:rPr>
        <w:t>available in an accessible format where possible;</w:t>
      </w:r>
    </w:p>
    <w:p w:rsidR="00B96B7F" w:rsidP="00B96B7F" w:rsidRDefault="00B96B7F" w14:paraId="0B761AF6" w14:textId="77777777">
      <w:pPr>
        <w:pStyle w:val="ListParagraph"/>
        <w:numPr>
          <w:ilvl w:val="0"/>
          <w:numId w:val="5"/>
        </w:numPr>
        <w:spacing w:after="240"/>
        <w:rPr>
          <w:rFonts w:eastAsia="Arial" w:cs="Arial"/>
        </w:rPr>
      </w:pPr>
      <w:r w:rsidRPr="12205C93">
        <w:rPr>
          <w:rFonts w:eastAsia="Arial" w:cs="Arial"/>
        </w:rPr>
        <w:t xml:space="preserve">Consider the feasibility of </w:t>
      </w:r>
      <w:bookmarkStart w:name="_Int_raqmiMLD" w:id="16"/>
      <w:r w:rsidRPr="12205C93">
        <w:rPr>
          <w:rFonts w:eastAsia="Arial" w:cs="Arial"/>
        </w:rPr>
        <w:t>providing</w:t>
      </w:r>
      <w:bookmarkEnd w:id="16"/>
      <w:r w:rsidRPr="12205C93">
        <w:rPr>
          <w:rFonts w:eastAsia="Arial" w:cs="Arial"/>
        </w:rPr>
        <w:t xml:space="preserve"> tactile images;</w:t>
      </w:r>
    </w:p>
    <w:p w:rsidR="00B96B7F" w:rsidP="00B96B7F" w:rsidRDefault="00B96B7F" w14:paraId="4CF516B3" w14:textId="77777777">
      <w:pPr>
        <w:pStyle w:val="ListParagraph"/>
        <w:numPr>
          <w:ilvl w:val="0"/>
          <w:numId w:val="5"/>
        </w:numPr>
        <w:spacing w:after="240"/>
        <w:rPr>
          <w:rFonts w:eastAsia="Arial" w:cs="Arial"/>
        </w:rPr>
      </w:pPr>
      <w:r w:rsidRPr="12205C93">
        <w:rPr>
          <w:rFonts w:eastAsia="Arial" w:cs="Arial"/>
        </w:rPr>
        <w:t xml:space="preserve">If tactile images are used, carefully consider scale and resolution, and </w:t>
      </w:r>
      <w:bookmarkStart w:name="_Int_S1dji6Pi" w:id="17"/>
      <w:r w:rsidRPr="12205C93">
        <w:rPr>
          <w:rFonts w:eastAsia="Arial" w:cs="Arial"/>
        </w:rPr>
        <w:t>provide</w:t>
      </w:r>
      <w:bookmarkEnd w:id="17"/>
      <w:r w:rsidRPr="12205C93">
        <w:rPr>
          <w:rFonts w:eastAsia="Arial" w:cs="Arial"/>
        </w:rPr>
        <w:t xml:space="preserve"> adequate labelling that works in all tactile media.</w:t>
      </w:r>
    </w:p>
    <w:p w:rsidR="00B96B7F" w:rsidP="00B96B7F" w:rsidRDefault="00B96B7F" w14:paraId="00133885" w14:textId="77777777">
      <w:pPr>
        <w:pStyle w:val="Heading4"/>
      </w:pPr>
      <w:r>
        <w:t>Resources</w:t>
      </w:r>
    </w:p>
    <w:p w:rsidR="00B96B7F" w:rsidP="00B96B7F" w:rsidRDefault="00000000" w14:paraId="2DCAC018" w14:textId="26B65EAA">
      <w:hyperlink r:id="rId22">
        <w:r w:rsidRPr="12205C93" w:rsidR="00B96B7F">
          <w:rPr>
            <w:rStyle w:val="Hyperlink"/>
          </w:rPr>
          <w:t xml:space="preserve">A Comprehensive Guide to Accessible Data Visualization </w:t>
        </w:r>
      </w:hyperlink>
      <w:r w:rsidR="00B96B7F">
        <w:t xml:space="preserve"> </w:t>
      </w:r>
    </w:p>
    <w:p w:rsidR="00B96B7F" w:rsidP="00B96B7F" w:rsidRDefault="00B96B7F" w14:paraId="563828BE" w14:textId="77777777">
      <w:r>
        <w:t>(https://bit.ly/comprehensivedataviz)</w:t>
      </w:r>
    </w:p>
    <w:p w:rsidR="00B96B7F" w:rsidP="00B96B7F" w:rsidRDefault="00000000" w14:paraId="437FDA90" w14:textId="0522A53E">
      <w:hyperlink r:id="rId23">
        <w:r w:rsidRPr="12205C93" w:rsidR="00B96B7F">
          <w:rPr>
            <w:rStyle w:val="Hyperlink"/>
          </w:rPr>
          <w:t>More Accessible Data Visualizations</w:t>
        </w:r>
      </w:hyperlink>
    </w:p>
    <w:p w:rsidR="00B96B7F" w:rsidP="00B96B7F" w:rsidRDefault="00B96B7F" w14:paraId="1AF0A27A" w14:textId="77777777">
      <w:r>
        <w:t>(https://bit.ly/moreaccessibleviz)</w:t>
      </w:r>
    </w:p>
    <w:p w:rsidR="00B96B7F" w:rsidP="00B96B7F" w:rsidRDefault="00000000" w14:paraId="1C95E5D5" w14:textId="6F853BDC">
      <w:hyperlink r:id="rId24">
        <w:r w:rsidRPr="12205C93" w:rsidR="00B96B7F">
          <w:rPr>
            <w:rStyle w:val="Hyperlink"/>
          </w:rPr>
          <w:t>Writing alternative text for data visualisations</w:t>
        </w:r>
      </w:hyperlink>
    </w:p>
    <w:p w:rsidR="00B96B7F" w:rsidP="00B96B7F" w:rsidRDefault="00B96B7F" w14:paraId="3D9EE91B" w14:textId="77777777">
      <w:r>
        <w:t>(https://bit.ly/attextviz)</w:t>
      </w:r>
    </w:p>
    <w:p w:rsidR="00B96B7F" w:rsidP="1BB0813E" w:rsidRDefault="00000000" w14:paraId="14618AA7" w14:textId="1EFB5C26">
      <w:pPr>
        <w:rPr>
          <w:rStyle w:val="Hyperlink"/>
        </w:rPr>
      </w:pPr>
      <w:hyperlink r:id="rId25">
        <w:r w:rsidRPr="12205C93" w:rsidR="00B96B7F">
          <w:rPr>
            <w:rStyle w:val="Hyperlink"/>
          </w:rPr>
          <w:t xml:space="preserve">Alt text from </w:t>
        </w:r>
      </w:hyperlink>
      <w:bookmarkStart w:name="_Int_2PTiWZaY" w:id="18"/>
      <w:r w:rsidRPr="12205C93" w:rsidR="3215691C">
        <w:rPr>
          <w:rStyle w:val="Hyperlink"/>
        </w:rPr>
        <w:t>ONS</w:t>
      </w:r>
      <w:bookmarkEnd w:id="18"/>
      <w:r w:rsidRPr="12205C93" w:rsidR="3215691C">
        <w:rPr>
          <w:rStyle w:val="Hyperlink"/>
        </w:rPr>
        <w:t xml:space="preserve"> (Office of National Statistics)</w:t>
      </w:r>
    </w:p>
    <w:p w:rsidR="00B96B7F" w:rsidP="00B96B7F" w:rsidRDefault="00B96B7F" w14:paraId="7D10D3F9" w14:textId="77777777">
      <w:r>
        <w:t>(https://bit.ly/ONSAltText)</w:t>
      </w:r>
    </w:p>
    <w:p w:rsidR="00B96B7F" w:rsidP="00B96B7F" w:rsidRDefault="00000000" w14:paraId="09A0F737" w14:textId="64BB0248">
      <w:hyperlink r:id="rId26">
        <w:r w:rsidRPr="12205C93" w:rsidR="00B96B7F">
          <w:rPr>
            <w:rStyle w:val="Hyperlink"/>
          </w:rPr>
          <w:t>Alternate Text for STEM (Science, Technology, Engineering and Maths) Example</w:t>
        </w:r>
      </w:hyperlink>
    </w:p>
    <w:p w:rsidR="00344B86" w:rsidP="00344B86" w:rsidRDefault="00B96B7F" w14:paraId="24FE0E5C" w14:textId="51101C5E">
      <w:r>
        <w:t>(https://bit.ly/AltTextExamples)</w:t>
      </w:r>
    </w:p>
    <w:p w:rsidR="00D776B1" w:rsidP="12205C93" w:rsidRDefault="00D776B1" w14:paraId="2DEF5156" w14:textId="77777777">
      <w:pPr>
        <w:spacing w:after="160"/>
        <w:rPr>
          <w:rFonts w:eastAsiaTheme="majorEastAsia" w:cstheme="majorBidi"/>
          <w:sz w:val="36"/>
          <w:szCs w:val="36"/>
        </w:rPr>
      </w:pPr>
      <w:r>
        <w:br w:type="page"/>
      </w:r>
    </w:p>
    <w:p w:rsidR="00B96B7F" w:rsidP="00B96B7F" w:rsidRDefault="00B96B7F" w14:paraId="1CC514BB" w14:textId="1D645A77">
      <w:pPr>
        <w:pStyle w:val="Heading3"/>
      </w:pPr>
      <w:r>
        <w:lastRenderedPageBreak/>
        <w:t>Tables</w:t>
      </w:r>
    </w:p>
    <w:p w:rsidR="00D776B1" w:rsidP="00D776B1" w:rsidRDefault="00D776B1" w14:paraId="7B205860" w14:textId="77777777">
      <w:pPr>
        <w:pStyle w:val="ListParagraph"/>
        <w:numPr>
          <w:ilvl w:val="0"/>
          <w:numId w:val="6"/>
        </w:numPr>
        <w:spacing w:after="240"/>
        <w:rPr>
          <w:rFonts w:eastAsia="Arial" w:cs="Arial"/>
        </w:rPr>
      </w:pPr>
      <w:r w:rsidRPr="12205C93">
        <w:rPr>
          <w:rFonts w:eastAsia="Arial" w:cs="Arial"/>
        </w:rPr>
        <w:t xml:space="preserve">If large tables of data are essential, </w:t>
      </w:r>
      <w:bookmarkStart w:name="_Int_alhaPb9C" w:id="19"/>
      <w:r w:rsidRPr="12205C93">
        <w:rPr>
          <w:rFonts w:eastAsia="Arial" w:cs="Arial"/>
        </w:rPr>
        <w:t>provide</w:t>
      </w:r>
      <w:bookmarkEnd w:id="19"/>
      <w:r w:rsidRPr="12205C93">
        <w:rPr>
          <w:rFonts w:eastAsia="Arial" w:cs="Arial"/>
        </w:rPr>
        <w:t xml:space="preserve"> alternative format summaries of data;</w:t>
      </w:r>
    </w:p>
    <w:p w:rsidR="00D776B1" w:rsidP="00D776B1" w:rsidRDefault="00D776B1" w14:paraId="22EB5815" w14:textId="55F2F3DA">
      <w:pPr>
        <w:pStyle w:val="ListParagraph"/>
        <w:numPr>
          <w:ilvl w:val="0"/>
          <w:numId w:val="6"/>
        </w:numPr>
        <w:spacing w:after="240"/>
        <w:rPr>
          <w:rFonts w:eastAsia="Arial" w:cs="Arial"/>
        </w:rPr>
      </w:pPr>
      <w:r w:rsidRPr="12205C93">
        <w:rPr>
          <w:rFonts w:eastAsia="Arial" w:cs="Arial"/>
        </w:rPr>
        <w:t xml:space="preserve">Signpost clearly for learners if it is important that they </w:t>
      </w:r>
      <w:bookmarkStart w:name="_Int_vO9cMtrA" w:id="20"/>
      <w:r w:rsidRPr="12205C93" w:rsidR="5160BEF9">
        <w:rPr>
          <w:rFonts w:eastAsia="Arial" w:cs="Arial"/>
        </w:rPr>
        <w:t>read</w:t>
      </w:r>
      <w:bookmarkEnd w:id="20"/>
      <w:r w:rsidRPr="12205C93">
        <w:rPr>
          <w:rFonts w:eastAsia="Arial" w:cs="Arial"/>
        </w:rPr>
        <w:t xml:space="preserve"> complete tables of data. Large tables are difficult for:</w:t>
      </w:r>
    </w:p>
    <w:p w:rsidR="00D776B1" w:rsidP="00D776B1" w:rsidRDefault="00D776B1" w14:paraId="399EE530" w14:textId="77777777">
      <w:pPr>
        <w:pStyle w:val="ListParagraph"/>
        <w:numPr>
          <w:ilvl w:val="1"/>
          <w:numId w:val="6"/>
        </w:numPr>
        <w:spacing w:after="240"/>
        <w:rPr>
          <w:rFonts w:eastAsia="Arial" w:cs="Arial"/>
        </w:rPr>
      </w:pPr>
      <w:r w:rsidRPr="12205C93">
        <w:rPr>
          <w:rFonts w:eastAsia="Arial" w:cs="Arial"/>
        </w:rPr>
        <w:t>Students who experience reading disabilities, such as dyslexia;</w:t>
      </w:r>
    </w:p>
    <w:p w:rsidR="00D776B1" w:rsidP="00D776B1" w:rsidRDefault="00D776B1" w14:paraId="1FCB27D3" w14:textId="77777777">
      <w:pPr>
        <w:pStyle w:val="ListParagraph"/>
        <w:numPr>
          <w:ilvl w:val="1"/>
          <w:numId w:val="6"/>
        </w:numPr>
        <w:spacing w:after="240"/>
        <w:rPr>
          <w:rFonts w:eastAsia="Arial" w:cs="Arial"/>
        </w:rPr>
      </w:pPr>
      <w:r w:rsidRPr="12205C93">
        <w:rPr>
          <w:rFonts w:eastAsia="Arial" w:cs="Arial"/>
        </w:rPr>
        <w:t>Students who rely on magnification of documents;</w:t>
      </w:r>
    </w:p>
    <w:p w:rsidR="00D776B1" w:rsidP="00D776B1" w:rsidRDefault="00D776B1" w14:paraId="4FC384C5" w14:textId="28D8B4C4">
      <w:pPr>
        <w:pStyle w:val="ListParagraph"/>
        <w:numPr>
          <w:ilvl w:val="1"/>
          <w:numId w:val="6"/>
        </w:numPr>
        <w:spacing w:after="240"/>
        <w:rPr>
          <w:rFonts w:eastAsia="Arial" w:cs="Arial"/>
        </w:rPr>
      </w:pPr>
      <w:r w:rsidRPr="12205C93">
        <w:rPr>
          <w:rFonts w:eastAsia="Arial" w:cs="Arial"/>
        </w:rPr>
        <w:t>Students who navigate tables without sight, or who use of a screen reader</w:t>
      </w:r>
      <w:r w:rsidRPr="12205C93" w:rsidR="00417774">
        <w:rPr>
          <w:rFonts w:eastAsia="Arial" w:cs="Arial"/>
        </w:rPr>
        <w:t>.</w:t>
      </w:r>
    </w:p>
    <w:p w:rsidRPr="00E01B1A" w:rsidR="00D776B1" w:rsidP="00D776B1" w:rsidRDefault="00D776B1" w14:paraId="1AC95F79" w14:textId="77777777">
      <w:pPr>
        <w:pStyle w:val="ListParagraph"/>
        <w:numPr>
          <w:ilvl w:val="0"/>
          <w:numId w:val="6"/>
        </w:numPr>
        <w:spacing w:after="240"/>
        <w:rPr>
          <w:rFonts w:eastAsia="Arial" w:cs="Arial"/>
        </w:rPr>
      </w:pPr>
      <w:r w:rsidRPr="12205C93">
        <w:rPr>
          <w:rFonts w:eastAsia="Arial" w:cs="Arial"/>
        </w:rPr>
        <w:t>Consider moving large tables of data to appendices;</w:t>
      </w:r>
    </w:p>
    <w:p w:rsidR="00D776B1" w:rsidP="00D776B1" w:rsidRDefault="00D776B1" w14:paraId="3A6059A2" w14:textId="77777777">
      <w:pPr>
        <w:pStyle w:val="ListParagraph"/>
        <w:numPr>
          <w:ilvl w:val="0"/>
          <w:numId w:val="6"/>
        </w:numPr>
        <w:spacing w:after="240"/>
        <w:rPr>
          <w:rFonts w:eastAsia="Arial" w:cs="Arial"/>
        </w:rPr>
      </w:pPr>
      <w:r w:rsidRPr="12205C93">
        <w:rPr>
          <w:rFonts w:eastAsia="Arial" w:cs="Arial"/>
        </w:rPr>
        <w:t>Ensure that there are relevant headings for all columns and all rows;</w:t>
      </w:r>
    </w:p>
    <w:p w:rsidR="00D776B1" w:rsidP="00D776B1" w:rsidRDefault="00D776B1" w14:paraId="1D5B69EE" w14:textId="77777777">
      <w:pPr>
        <w:pStyle w:val="ListParagraph"/>
        <w:numPr>
          <w:ilvl w:val="0"/>
          <w:numId w:val="6"/>
        </w:numPr>
        <w:spacing w:after="240"/>
        <w:rPr>
          <w:rFonts w:eastAsia="Arial" w:cs="Arial"/>
        </w:rPr>
      </w:pPr>
      <w:r w:rsidRPr="12205C93">
        <w:rPr>
          <w:rFonts w:eastAsia="Arial" w:cs="Arial"/>
        </w:rPr>
        <w:t>All data headings should appear on every page;</w:t>
      </w:r>
    </w:p>
    <w:p w:rsidR="00D776B1" w:rsidP="00D776B1" w:rsidRDefault="00D776B1" w14:paraId="56FB8D47" w14:textId="77777777">
      <w:pPr>
        <w:pStyle w:val="ListParagraph"/>
        <w:numPr>
          <w:ilvl w:val="0"/>
          <w:numId w:val="6"/>
        </w:numPr>
        <w:spacing w:after="240"/>
        <w:rPr>
          <w:rFonts w:eastAsia="Arial" w:cs="Arial"/>
        </w:rPr>
      </w:pPr>
      <w:r w:rsidRPr="12205C93">
        <w:rPr>
          <w:rFonts w:eastAsia="Arial" w:cs="Arial"/>
        </w:rPr>
        <w:t>Headings and names of data items are distinguished from data values;</w:t>
      </w:r>
    </w:p>
    <w:p w:rsidR="00D776B1" w:rsidP="00D776B1" w:rsidRDefault="00D776B1" w14:paraId="0B67B104" w14:textId="6BD9C143">
      <w:pPr>
        <w:pStyle w:val="ListParagraph"/>
        <w:numPr>
          <w:ilvl w:val="0"/>
          <w:numId w:val="6"/>
        </w:numPr>
        <w:spacing w:after="240"/>
        <w:rPr>
          <w:rFonts w:eastAsia="Arial" w:cs="Arial"/>
        </w:rPr>
      </w:pPr>
      <w:r w:rsidRPr="12205C93">
        <w:rPr>
          <w:rFonts w:eastAsia="Arial" w:cs="Arial"/>
        </w:rPr>
        <w:t xml:space="preserve">There are no blank or merged cells. </w:t>
      </w:r>
      <w:r w:rsidRPr="12205C93">
        <w:rPr>
          <w:rFonts w:eastAsia="Arial" w:cs="Arial"/>
          <w:b/>
          <w:bCs/>
        </w:rPr>
        <w:t xml:space="preserve">Where data are missing this is </w:t>
      </w:r>
      <w:r w:rsidRPr="12205C93" w:rsidR="23B161E4">
        <w:rPr>
          <w:rFonts w:eastAsia="Arial" w:cs="Arial"/>
          <w:b/>
          <w:bCs/>
        </w:rPr>
        <w:t>shown</w:t>
      </w:r>
      <w:r w:rsidRPr="12205C93">
        <w:rPr>
          <w:rFonts w:eastAsia="Arial" w:cs="Arial"/>
        </w:rPr>
        <w:t>. Zero counts are shown as zero (and not left blank);</w:t>
      </w:r>
    </w:p>
    <w:p w:rsidR="00D776B1" w:rsidP="00D776B1" w:rsidRDefault="00D776B1" w14:paraId="23FEA03A" w14:textId="77777777">
      <w:pPr>
        <w:pStyle w:val="ListParagraph"/>
        <w:numPr>
          <w:ilvl w:val="0"/>
          <w:numId w:val="6"/>
        </w:numPr>
        <w:spacing w:after="240"/>
        <w:rPr>
          <w:rFonts w:eastAsia="Arial" w:cs="Arial"/>
        </w:rPr>
      </w:pPr>
      <w:r w:rsidRPr="12205C93">
        <w:rPr>
          <w:rFonts w:eastAsia="Arial" w:cs="Arial"/>
        </w:rPr>
        <w:t>Where possible, avoid nested tables;</w:t>
      </w:r>
    </w:p>
    <w:p w:rsidR="00D776B1" w:rsidP="00D776B1" w:rsidRDefault="00D776B1" w14:paraId="7A558644" w14:textId="202CB50E">
      <w:pPr>
        <w:pStyle w:val="ListParagraph"/>
        <w:numPr>
          <w:ilvl w:val="0"/>
          <w:numId w:val="6"/>
        </w:numPr>
        <w:spacing w:after="240"/>
        <w:rPr>
          <w:rFonts w:eastAsia="Arial" w:cs="Arial"/>
          <w:color w:val="000000" w:themeColor="text1"/>
        </w:rPr>
      </w:pPr>
      <w:r w:rsidRPr="12205C93">
        <w:rPr>
          <w:rFonts w:eastAsia="Arial" w:cs="Arial"/>
        </w:rPr>
        <w:t xml:space="preserve">All tables </w:t>
      </w:r>
      <w:r w:rsidRPr="12205C93">
        <w:rPr>
          <w:rFonts w:eastAsia="Arial" w:cs="Arial"/>
          <w:color w:val="000000" w:themeColor="text1"/>
        </w:rPr>
        <w:t xml:space="preserve">include captions and titles, and where </w:t>
      </w:r>
      <w:bookmarkStart w:name="_Int_PmcGTP1N" w:id="21"/>
      <w:r w:rsidRPr="12205C93" w:rsidR="321772A7">
        <w:rPr>
          <w:rFonts w:eastAsia="Arial" w:cs="Arial"/>
          <w:color w:val="000000" w:themeColor="text1"/>
        </w:rPr>
        <w:t>possible</w:t>
      </w:r>
      <w:r w:rsidRPr="12205C93" w:rsidR="42F1A7E1">
        <w:rPr>
          <w:rFonts w:eastAsia="Arial" w:cs="Arial"/>
          <w:color w:val="000000" w:themeColor="text1"/>
        </w:rPr>
        <w:t xml:space="preserve"> alternative</w:t>
      </w:r>
      <w:bookmarkEnd w:id="21"/>
      <w:r w:rsidRPr="12205C93">
        <w:rPr>
          <w:rFonts w:eastAsia="Arial" w:cs="Arial"/>
          <w:color w:val="000000" w:themeColor="text1"/>
        </w:rPr>
        <w:t xml:space="preserve"> text descriptions;</w:t>
      </w:r>
    </w:p>
    <w:p w:rsidR="00D776B1" w:rsidP="00D776B1" w:rsidRDefault="00D776B1" w14:paraId="3E0CDD8F" w14:textId="77777777">
      <w:pPr>
        <w:pStyle w:val="ListParagraph"/>
        <w:numPr>
          <w:ilvl w:val="0"/>
          <w:numId w:val="6"/>
        </w:numPr>
        <w:spacing w:after="240"/>
        <w:rPr>
          <w:rFonts w:eastAsia="Arial" w:cs="Arial"/>
          <w:color w:val="000000" w:themeColor="text1"/>
        </w:rPr>
      </w:pPr>
      <w:r w:rsidRPr="12205C93">
        <w:rPr>
          <w:rFonts w:eastAsia="Arial" w:cs="Arial"/>
          <w:color w:val="000000" w:themeColor="text1"/>
        </w:rPr>
        <w:t>The context and educational importance of the content should be clear using only the alternative text or caption;</w:t>
      </w:r>
    </w:p>
    <w:p w:rsidRPr="00730967" w:rsidR="00D776B1" w:rsidP="00D776B1" w:rsidRDefault="00D776B1" w14:paraId="0E9C7E5C" w14:textId="77777777">
      <w:pPr>
        <w:pStyle w:val="ListParagraph"/>
        <w:numPr>
          <w:ilvl w:val="0"/>
          <w:numId w:val="6"/>
        </w:numPr>
        <w:spacing w:after="240"/>
        <w:rPr>
          <w:rFonts w:eastAsia="Arial" w:cs="Arial"/>
        </w:rPr>
      </w:pPr>
      <w:r w:rsidRPr="12205C93">
        <w:rPr>
          <w:rFonts w:eastAsia="Arial" w:cs="Arial"/>
        </w:rPr>
        <w:t xml:space="preserve">The table is navigable – the </w:t>
      </w:r>
      <w:r w:rsidRPr="12205C93">
        <w:rPr>
          <w:rFonts w:eastAsia="Arial" w:cs="Arial"/>
          <w:b/>
          <w:bCs/>
        </w:rPr>
        <w:t>tab order</w:t>
      </w:r>
      <w:r w:rsidRPr="12205C93">
        <w:rPr>
          <w:rFonts w:eastAsia="Arial" w:cs="Arial"/>
        </w:rPr>
        <w:t xml:space="preserve"> of the cells is correct when read by software or navigated by keyboard alone.</w:t>
      </w:r>
    </w:p>
    <w:p w:rsidR="00D776B1" w:rsidP="00D776B1" w:rsidRDefault="00D776B1" w14:paraId="0FAE312B" w14:textId="77777777">
      <w:pPr>
        <w:pStyle w:val="Heading4"/>
      </w:pPr>
      <w:r>
        <w:t>Resources</w:t>
      </w:r>
    </w:p>
    <w:p w:rsidR="00D776B1" w:rsidP="00D776B1" w:rsidRDefault="00000000" w14:paraId="7C3762BC" w14:textId="43F6CB8F">
      <w:hyperlink r:id="rId27">
        <w:r w:rsidRPr="12205C93" w:rsidR="00D776B1">
          <w:rPr>
            <w:rStyle w:val="Hyperlink"/>
          </w:rPr>
          <w:t>Creating Accessible Tables</w:t>
        </w:r>
      </w:hyperlink>
    </w:p>
    <w:p w:rsidR="00D776B1" w:rsidP="00D776B1" w:rsidRDefault="00D776B1" w14:paraId="73D3CC44" w14:textId="77777777">
      <w:r>
        <w:t>(https://bit.ly/MSTables)</w:t>
      </w:r>
    </w:p>
    <w:p w:rsidRPr="00417774" w:rsidR="00D776B1" w:rsidP="00D776B1" w:rsidRDefault="00000000" w14:paraId="1F504437" w14:textId="3B825B03">
      <w:pPr>
        <w:rPr>
          <w:lang w:val="fr-FR"/>
        </w:rPr>
      </w:pPr>
      <w:hyperlink r:id="rId28">
        <w:r w:rsidRPr="12205C93" w:rsidR="00D776B1">
          <w:rPr>
            <w:rStyle w:val="Hyperlink"/>
          </w:rPr>
          <w:t>Aston – Accessible Tables</w:t>
        </w:r>
      </w:hyperlink>
    </w:p>
    <w:p w:rsidRPr="00417774" w:rsidR="00D776B1" w:rsidP="00D776B1" w:rsidRDefault="00D776B1" w14:paraId="6555C107" w14:textId="6DEBF747">
      <w:pPr>
        <w:rPr>
          <w:lang w:val="fr-FR"/>
        </w:rPr>
      </w:pPr>
      <w:r>
        <w:t>(</w:t>
      </w:r>
      <w:bookmarkStart w:name="_Int_8jd18fPy" w:id="22"/>
      <w:r>
        <w:t>https://bit.ly/AstonTables</w:t>
      </w:r>
      <w:bookmarkEnd w:id="22"/>
      <w:r>
        <w:t>)</w:t>
      </w:r>
    </w:p>
    <w:p w:rsidRPr="00417774" w:rsidR="00D776B1" w:rsidP="00D776B1" w:rsidRDefault="00000000" w14:paraId="25DB1B96" w14:textId="05C86A0B">
      <w:pPr>
        <w:rPr>
          <w:lang w:val="fr-FR"/>
        </w:rPr>
      </w:pPr>
      <w:hyperlink r:id="rId29">
        <w:r w:rsidRPr="12205C93" w:rsidR="00D776B1">
          <w:rPr>
            <w:rStyle w:val="Hyperlink"/>
          </w:rPr>
          <w:t>Techniques for tables</w:t>
        </w:r>
      </w:hyperlink>
    </w:p>
    <w:p w:rsidRPr="00417774" w:rsidR="00D776B1" w:rsidP="00D776B1" w:rsidRDefault="00D776B1" w14:paraId="61BE0E80" w14:textId="77777777">
      <w:pPr>
        <w:rPr>
          <w:lang w:val="fr-FR"/>
        </w:rPr>
      </w:pPr>
      <w:r>
        <w:t>(</w:t>
      </w:r>
      <w:bookmarkStart w:name="_Int_dZqAru6o" w:id="23"/>
      <w:r>
        <w:t>https://bit.ly/SimplestTables</w:t>
      </w:r>
      <w:bookmarkEnd w:id="23"/>
      <w:r>
        <w:t>)</w:t>
      </w:r>
    </w:p>
    <w:p w:rsidR="00D776B1" w:rsidP="00D776B1" w:rsidRDefault="00000000" w14:paraId="533F2981" w14:textId="4D2C36E3">
      <w:hyperlink r:id="rId30">
        <w:r w:rsidRPr="12205C93" w:rsidR="00D776B1">
          <w:rPr>
            <w:rStyle w:val="Hyperlink"/>
          </w:rPr>
          <w:t>Accessible Tables – Welsh Government Guide</w:t>
        </w:r>
      </w:hyperlink>
    </w:p>
    <w:p w:rsidR="00D776B1" w:rsidP="00D776B1" w:rsidRDefault="00D776B1" w14:paraId="39280E02" w14:textId="77777777">
      <w:r>
        <w:t>(https://bit.ly/TablesWalesGov)</w:t>
      </w:r>
    </w:p>
    <w:p w:rsidR="00D776B1" w:rsidP="00D776B1" w:rsidRDefault="00000000" w14:paraId="50AE3BE4" w14:textId="496994AE">
      <w:hyperlink r:id="rId31">
        <w:r w:rsidRPr="12205C93" w:rsidR="00D776B1">
          <w:rPr>
            <w:rStyle w:val="Hyperlink"/>
          </w:rPr>
          <w:t>Alternate Text for STEM Example</w:t>
        </w:r>
      </w:hyperlink>
    </w:p>
    <w:p w:rsidR="00B96B7F" w:rsidP="00D776B1" w:rsidRDefault="00D776B1" w14:paraId="07A6D42E" w14:textId="7279B0AC">
      <w:r>
        <w:t>(https://bit.ly/AltTextExamples)</w:t>
      </w:r>
    </w:p>
    <w:p w:rsidR="00D776B1" w:rsidRDefault="00D776B1" w14:paraId="569B166C" w14:textId="77777777">
      <w:pPr>
        <w:spacing w:after="160"/>
      </w:pPr>
      <w:r>
        <w:br w:type="page"/>
      </w:r>
    </w:p>
    <w:p w:rsidR="00D776B1" w:rsidP="00D776B1" w:rsidRDefault="00D776B1" w14:paraId="130CD948" w14:textId="6BD293AC">
      <w:pPr>
        <w:pStyle w:val="Heading3"/>
      </w:pPr>
      <w:r>
        <w:lastRenderedPageBreak/>
        <w:t>Scientific Images</w:t>
      </w:r>
    </w:p>
    <w:p w:rsidR="00D776B1" w:rsidP="00D776B1" w:rsidRDefault="00D776B1" w14:paraId="030DC6D4" w14:textId="77777777">
      <w:pPr>
        <w:pStyle w:val="ListParagraph"/>
        <w:numPr>
          <w:ilvl w:val="0"/>
          <w:numId w:val="7"/>
        </w:numPr>
        <w:spacing w:after="240"/>
        <w:rPr>
          <w:rFonts w:eastAsia="Arial" w:cs="Arial"/>
        </w:rPr>
      </w:pPr>
      <w:bookmarkStart w:name="_Int_5I7oROgr" w:id="24"/>
      <w:r w:rsidRPr="12205C93">
        <w:rPr>
          <w:rFonts w:eastAsia="Arial" w:cs="Arial"/>
        </w:rPr>
        <w:t>Provide</w:t>
      </w:r>
      <w:bookmarkEnd w:id="24"/>
      <w:r w:rsidRPr="12205C93">
        <w:rPr>
          <w:rFonts w:eastAsia="Arial" w:cs="Arial"/>
        </w:rPr>
        <w:t xml:space="preserve"> images of adequate resolution. Low resolution images are not suitable;</w:t>
      </w:r>
    </w:p>
    <w:p w:rsidR="00D776B1" w:rsidP="00D776B1" w:rsidRDefault="00D776B1" w14:paraId="42915987" w14:textId="1A1E2A8A">
      <w:pPr>
        <w:pStyle w:val="ListParagraph"/>
        <w:numPr>
          <w:ilvl w:val="0"/>
          <w:numId w:val="7"/>
        </w:numPr>
        <w:spacing w:after="240"/>
        <w:rPr>
          <w:rFonts w:eastAsia="Arial" w:cs="Arial"/>
        </w:rPr>
      </w:pPr>
      <w:r w:rsidRPr="12205C93">
        <w:rPr>
          <w:rFonts w:eastAsia="Arial" w:cs="Arial"/>
        </w:rPr>
        <w:t>Where documents are provided in large format, image</w:t>
      </w:r>
      <w:ins w:author="Tyson, Jim" w:date="2023-03-27T11:42:00Z" w:id="25">
        <w:r w:rsidRPr="12205C93" w:rsidR="7FBA3C5E">
          <w:rPr>
            <w:rFonts w:eastAsia="Arial" w:cs="Arial"/>
          </w:rPr>
          <w:t>s</w:t>
        </w:r>
      </w:ins>
      <w:r w:rsidRPr="12205C93">
        <w:rPr>
          <w:rFonts w:eastAsia="Arial" w:cs="Arial"/>
        </w:rPr>
        <w:t xml:space="preserve"> etc must also be enlarged and should therefore be created in formats that can be re-sized;</w:t>
      </w:r>
    </w:p>
    <w:p w:rsidR="00D776B1" w:rsidP="00D776B1" w:rsidRDefault="00D776B1" w14:paraId="5D2477D2" w14:textId="77777777">
      <w:pPr>
        <w:pStyle w:val="ListParagraph"/>
        <w:numPr>
          <w:ilvl w:val="0"/>
          <w:numId w:val="7"/>
        </w:numPr>
        <w:spacing w:after="240"/>
        <w:rPr>
          <w:rFonts w:eastAsia="Arial" w:cs="Arial"/>
        </w:rPr>
      </w:pPr>
      <w:r w:rsidRPr="12205C93">
        <w:rPr>
          <w:rFonts w:eastAsia="Arial" w:cs="Arial"/>
        </w:rPr>
        <w:t xml:space="preserve">Where documents are provided in large format, formatting and cross-referencing consistency must be </w:t>
      </w:r>
      <w:bookmarkStart w:name="_Int_DD2fDRtq" w:id="26"/>
      <w:r w:rsidRPr="12205C93">
        <w:rPr>
          <w:rFonts w:eastAsia="Arial" w:cs="Arial"/>
        </w:rPr>
        <w:t>maintained</w:t>
      </w:r>
      <w:bookmarkEnd w:id="26"/>
      <w:r w:rsidRPr="12205C93">
        <w:rPr>
          <w:rFonts w:eastAsia="Arial" w:cs="Arial"/>
        </w:rPr>
        <w:t>;</w:t>
      </w:r>
    </w:p>
    <w:p w:rsidR="00D776B1" w:rsidP="00D776B1" w:rsidRDefault="00D776B1" w14:paraId="5B1593B8" w14:textId="77777777">
      <w:pPr>
        <w:pStyle w:val="ListParagraph"/>
        <w:numPr>
          <w:ilvl w:val="0"/>
          <w:numId w:val="7"/>
        </w:numPr>
        <w:spacing w:after="240"/>
        <w:rPr>
          <w:rFonts w:eastAsia="Arial" w:cs="Arial"/>
        </w:rPr>
      </w:pPr>
      <w:r w:rsidRPr="12205C93">
        <w:rPr>
          <w:rFonts w:eastAsia="Arial" w:cs="Arial"/>
        </w:rPr>
        <w:t>Be aware of the consequences of colour choice in images. Consider colour combinations that affect colour blind users, for example red-green combinations;</w:t>
      </w:r>
    </w:p>
    <w:p w:rsidR="00D776B1" w:rsidP="00D776B1" w:rsidRDefault="00D776B1" w14:paraId="65D0F147" w14:textId="77777777">
      <w:pPr>
        <w:pStyle w:val="ListParagraph"/>
        <w:numPr>
          <w:ilvl w:val="0"/>
          <w:numId w:val="7"/>
        </w:numPr>
        <w:spacing w:after="240"/>
        <w:rPr>
          <w:rFonts w:eastAsia="Arial" w:cs="Arial"/>
        </w:rPr>
      </w:pPr>
      <w:r w:rsidRPr="12205C93">
        <w:rPr>
          <w:rFonts w:eastAsia="Arial" w:cs="Arial"/>
        </w:rPr>
        <w:t>In non-photographic illustration avoid contrasts that may be a problem for disabled viewers. Use high contrasting colours for labelling and data;</w:t>
      </w:r>
    </w:p>
    <w:p w:rsidR="00D776B1" w:rsidP="00D776B1" w:rsidRDefault="00D776B1" w14:paraId="1BC51F2A" w14:textId="77777777">
      <w:pPr>
        <w:pStyle w:val="ListParagraph"/>
        <w:numPr>
          <w:ilvl w:val="0"/>
          <w:numId w:val="7"/>
        </w:numPr>
        <w:spacing w:after="240"/>
        <w:rPr>
          <w:rFonts w:eastAsia="Arial" w:cs="Arial"/>
        </w:rPr>
      </w:pPr>
      <w:bookmarkStart w:name="_Int_E8eUKRvD" w:id="27"/>
      <w:r w:rsidRPr="12205C93">
        <w:rPr>
          <w:rFonts w:eastAsia="Arial" w:cs="Arial"/>
        </w:rPr>
        <w:t>Provide</w:t>
      </w:r>
      <w:bookmarkEnd w:id="27"/>
      <w:r w:rsidRPr="12205C93">
        <w:rPr>
          <w:rFonts w:eastAsia="Arial" w:cs="Arial"/>
        </w:rPr>
        <w:t xml:space="preserve"> the context and purpose of the image in the alternative text, if not already described in context in surrounding text;</w:t>
      </w:r>
    </w:p>
    <w:p w:rsidR="00D776B1" w:rsidP="00D776B1" w:rsidRDefault="00D776B1" w14:paraId="74495716" w14:textId="77777777">
      <w:pPr>
        <w:pStyle w:val="ListParagraph"/>
        <w:numPr>
          <w:ilvl w:val="0"/>
          <w:numId w:val="7"/>
        </w:numPr>
        <w:spacing w:after="240"/>
        <w:rPr>
          <w:rFonts w:eastAsia="Arial" w:cs="Arial"/>
        </w:rPr>
      </w:pPr>
      <w:r w:rsidRPr="12205C93">
        <w:rPr>
          <w:rFonts w:eastAsia="Arial" w:cs="Arial"/>
        </w:rPr>
        <w:t xml:space="preserve">Where images </w:t>
      </w:r>
      <w:bookmarkStart w:name="_Int_GpyP96rx" w:id="28"/>
      <w:r w:rsidRPr="12205C93">
        <w:rPr>
          <w:rFonts w:eastAsia="Arial" w:cs="Arial"/>
        </w:rPr>
        <w:t>contain</w:t>
      </w:r>
      <w:bookmarkEnd w:id="28"/>
      <w:r w:rsidRPr="12205C93">
        <w:rPr>
          <w:rFonts w:eastAsia="Arial" w:cs="Arial"/>
        </w:rPr>
        <w:t xml:space="preserve"> text, that text should be included in any alternative text or surrounding text descriptions;</w:t>
      </w:r>
    </w:p>
    <w:p w:rsidR="00D776B1" w:rsidP="00D776B1" w:rsidRDefault="00D776B1" w14:paraId="3C9ED61D" w14:textId="1741525B">
      <w:pPr>
        <w:pStyle w:val="ListParagraph"/>
        <w:numPr>
          <w:ilvl w:val="0"/>
          <w:numId w:val="7"/>
        </w:numPr>
        <w:spacing w:after="240"/>
        <w:rPr>
          <w:rFonts w:eastAsia="Arial" w:cs="Arial"/>
        </w:rPr>
      </w:pPr>
      <w:r w:rsidRPr="12205C93">
        <w:rPr>
          <w:rFonts w:eastAsia="Arial" w:cs="Arial"/>
        </w:rPr>
        <w:t>Where the image conveys complex information, consider describing the complexity in detail</w:t>
      </w:r>
      <w:ins w:author="Tyson, Jim" w:date="2023-03-27T11:43:00Z" w:id="29">
        <w:r w:rsidRPr="12205C93" w:rsidR="2D34F68E">
          <w:rPr>
            <w:rFonts w:eastAsia="Arial" w:cs="Arial"/>
          </w:rPr>
          <w:t xml:space="preserve"> in alternative text</w:t>
        </w:r>
      </w:ins>
      <w:r w:rsidRPr="12205C93">
        <w:rPr>
          <w:rFonts w:eastAsia="Arial" w:cs="Arial"/>
        </w:rPr>
        <w:t xml:space="preserve"> or include it in the main commentary.</w:t>
      </w:r>
    </w:p>
    <w:p w:rsidR="00D776B1" w:rsidP="00D776B1" w:rsidRDefault="00D776B1" w14:paraId="6F9A686C" w14:textId="77777777">
      <w:pPr>
        <w:pStyle w:val="Heading4"/>
      </w:pPr>
      <w:r>
        <w:t>Resources</w:t>
      </w:r>
    </w:p>
    <w:p w:rsidR="00176247" w:rsidP="00176247" w:rsidRDefault="00000000" w14:paraId="336FF78F" w14:textId="4DF918D6">
      <w:hyperlink r:id="rId32">
        <w:r w:rsidRPr="12205C93" w:rsidR="00176247">
          <w:rPr>
            <w:rStyle w:val="Hyperlink"/>
          </w:rPr>
          <w:t>Good Practice on Inclusive Curricula in the Mathematical Sciences</w:t>
        </w:r>
      </w:hyperlink>
    </w:p>
    <w:p w:rsidR="00176247" w:rsidP="00176247" w:rsidRDefault="00176247" w14:paraId="6978F406" w14:textId="77777777">
      <w:r>
        <w:t>(https://bit.ly/colorandcontrast)</w:t>
      </w:r>
    </w:p>
    <w:p w:rsidR="00176247" w:rsidP="00176247" w:rsidRDefault="00000000" w14:paraId="60368A88" w14:textId="52F05DC6">
      <w:hyperlink r:id="rId33">
        <w:r w:rsidRPr="12205C93" w:rsidR="00176247">
          <w:rPr>
            <w:rStyle w:val="Hyperlink"/>
          </w:rPr>
          <w:t>Colour blindness</w:t>
        </w:r>
      </w:hyperlink>
    </w:p>
    <w:p w:rsidR="00D776B1" w:rsidP="00176247" w:rsidRDefault="00176247" w14:paraId="08781D6E" w14:textId="6A4A531D">
      <w:r>
        <w:t>(https://bit.ly/colour-blindess)</w:t>
      </w:r>
    </w:p>
    <w:p w:rsidR="00176247" w:rsidRDefault="00176247" w14:paraId="2390452F" w14:textId="77777777">
      <w:pPr>
        <w:spacing w:after="160"/>
      </w:pPr>
      <w:r>
        <w:br w:type="page"/>
      </w:r>
    </w:p>
    <w:p w:rsidR="00176247" w:rsidP="00176247" w:rsidRDefault="00176247" w14:paraId="406365BD" w14:textId="6959AD33">
      <w:pPr>
        <w:pStyle w:val="Heading3"/>
      </w:pPr>
      <w:r>
        <w:lastRenderedPageBreak/>
        <w:t>Scientific video</w:t>
      </w:r>
    </w:p>
    <w:p w:rsidR="00176247" w:rsidP="00176247" w:rsidRDefault="00176247" w14:paraId="0116C120" w14:textId="77777777">
      <w:pPr>
        <w:pStyle w:val="ListParagraph"/>
        <w:numPr>
          <w:ilvl w:val="0"/>
          <w:numId w:val="8"/>
        </w:numPr>
        <w:spacing w:after="240"/>
        <w:rPr>
          <w:rFonts w:eastAsia="Arial" w:cs="Arial"/>
        </w:rPr>
      </w:pPr>
      <w:r w:rsidRPr="12205C93">
        <w:rPr>
          <w:rFonts w:eastAsia="Arial" w:cs="Arial"/>
        </w:rPr>
        <w:t>For rehearsed video, consider the interaction of foreground and background colour for viewers (e.g., green shirt against a red background) and how they may interact with caption colours;</w:t>
      </w:r>
    </w:p>
    <w:p w:rsidR="00176247" w:rsidP="00176247" w:rsidRDefault="00176247" w14:paraId="60FBAC22" w14:textId="77777777">
      <w:pPr>
        <w:pStyle w:val="ListParagraph"/>
        <w:numPr>
          <w:ilvl w:val="0"/>
          <w:numId w:val="8"/>
        </w:numPr>
        <w:spacing w:after="240"/>
        <w:rPr>
          <w:rFonts w:eastAsia="Arial" w:cs="Arial"/>
        </w:rPr>
      </w:pPr>
      <w:r w:rsidRPr="12205C93">
        <w:rPr>
          <w:rFonts w:eastAsia="Arial" w:cs="Arial"/>
        </w:rPr>
        <w:t>Effective audio description in video should be brief, clear, relevant, and included in any transcription;</w:t>
      </w:r>
    </w:p>
    <w:p w:rsidR="00176247" w:rsidP="00176247" w:rsidRDefault="00176247" w14:paraId="32078772" w14:textId="661AFFCB">
      <w:pPr>
        <w:pStyle w:val="ListParagraph"/>
        <w:numPr>
          <w:ilvl w:val="0"/>
          <w:numId w:val="8"/>
        </w:numPr>
        <w:spacing w:after="240"/>
        <w:rPr>
          <w:rFonts w:eastAsia="Arial" w:cs="Arial"/>
        </w:rPr>
      </w:pPr>
      <w:r w:rsidRPr="12205C93">
        <w:rPr>
          <w:rFonts w:eastAsia="Arial" w:cs="Arial"/>
        </w:rPr>
        <w:t xml:space="preserve">Presenters and narrators should ensure that any on screen activity </w:t>
      </w:r>
      <w:del w:author="Tyson, Jim" w:date="2023-03-27T11:44:00Z" w:id="30">
        <w:r w:rsidRPr="12205C93" w:rsidDel="00176247">
          <w:rPr>
            <w:rFonts w:eastAsia="Arial" w:cs="Arial"/>
          </w:rPr>
          <w:delText xml:space="preserve">are </w:delText>
        </w:r>
      </w:del>
      <w:ins w:author="Tyson, Jim" w:date="2023-03-27T11:44:00Z" w:id="31">
        <w:r w:rsidRPr="12205C93" w:rsidR="6573455B">
          <w:rPr>
            <w:rFonts w:eastAsia="Arial" w:cs="Arial"/>
          </w:rPr>
          <w:t xml:space="preserve">is </w:t>
        </w:r>
      </w:ins>
      <w:bookmarkStart w:name="_Int_HvVl6kCj" w:id="32"/>
      <w:r w:rsidRPr="12205C93">
        <w:rPr>
          <w:rFonts w:eastAsia="Arial" w:cs="Arial"/>
        </w:rPr>
        <w:t>described</w:t>
      </w:r>
      <w:bookmarkEnd w:id="32"/>
      <w:r w:rsidRPr="12205C93">
        <w:rPr>
          <w:rFonts w:eastAsia="Arial" w:cs="Arial"/>
        </w:rPr>
        <w:t xml:space="preserve"> either verbally or in text/transcript form (e.g., the steps of an experiment, images/videos/other visuals, graphs etc);</w:t>
      </w:r>
    </w:p>
    <w:p w:rsidR="00176247" w:rsidP="00176247" w:rsidRDefault="00176247" w14:paraId="65E3DF5A" w14:textId="77777777">
      <w:pPr>
        <w:pStyle w:val="ListParagraph"/>
        <w:numPr>
          <w:ilvl w:val="0"/>
          <w:numId w:val="8"/>
        </w:numPr>
        <w:spacing w:after="240"/>
        <w:rPr>
          <w:rFonts w:eastAsia="Arial" w:cs="Arial"/>
        </w:rPr>
      </w:pPr>
      <w:r w:rsidRPr="12205C93">
        <w:rPr>
          <w:rFonts w:eastAsia="Arial" w:cs="Arial"/>
        </w:rPr>
        <w:t xml:space="preserve">For </w:t>
      </w:r>
      <w:bookmarkStart w:name="_Int_2xwZjO75" w:id="33"/>
      <w:r w:rsidRPr="12205C93">
        <w:rPr>
          <w:rFonts w:eastAsia="Arial" w:cs="Arial"/>
        </w:rPr>
        <w:t>accurate</w:t>
      </w:r>
      <w:bookmarkEnd w:id="33"/>
      <w:r w:rsidRPr="12205C93">
        <w:rPr>
          <w:rFonts w:eastAsia="Arial" w:cs="Arial"/>
        </w:rPr>
        <w:t xml:space="preserve"> closed captions or transcripts:</w:t>
      </w:r>
    </w:p>
    <w:p w:rsidR="00176247" w:rsidP="00176247" w:rsidRDefault="00176247" w14:paraId="71FC6FB6" w14:textId="77777777">
      <w:pPr>
        <w:pStyle w:val="ListParagraph"/>
        <w:numPr>
          <w:ilvl w:val="1"/>
          <w:numId w:val="8"/>
        </w:numPr>
        <w:spacing w:after="240"/>
        <w:rPr>
          <w:rFonts w:eastAsia="Arial" w:cs="Arial"/>
        </w:rPr>
      </w:pPr>
      <w:bookmarkStart w:name="_Int_FM8NxUR0" w:id="34"/>
      <w:r w:rsidRPr="12205C93">
        <w:rPr>
          <w:rFonts w:eastAsia="Arial" w:cs="Arial"/>
        </w:rPr>
        <w:t>Don't</w:t>
      </w:r>
      <w:bookmarkEnd w:id="34"/>
      <w:r w:rsidRPr="12205C93">
        <w:rPr>
          <w:rFonts w:eastAsia="Arial" w:cs="Arial"/>
        </w:rPr>
        <w:t xml:space="preserve"> rely on auto-transcription for technical domains</w:t>
      </w:r>
      <w:bookmarkStart w:name="_Int_K8uAfSn9" w:id="35"/>
      <w:r w:rsidRPr="12205C93">
        <w:rPr>
          <w:rFonts w:eastAsia="Arial" w:cs="Arial"/>
        </w:rPr>
        <w:t xml:space="preserve">. </w:t>
      </w:r>
      <w:bookmarkEnd w:id="35"/>
      <w:r w:rsidRPr="12205C93">
        <w:rPr>
          <w:rFonts w:eastAsia="Arial" w:cs="Arial"/>
        </w:rPr>
        <w:t>Always post-edit for correct terminology.</w:t>
      </w:r>
    </w:p>
    <w:p w:rsidR="00176247" w:rsidP="00176247" w:rsidRDefault="00176247" w14:paraId="7C568828" w14:textId="77777777">
      <w:pPr>
        <w:pStyle w:val="ListParagraph"/>
        <w:numPr>
          <w:ilvl w:val="1"/>
          <w:numId w:val="8"/>
        </w:numPr>
        <w:spacing w:after="240"/>
        <w:rPr>
          <w:rFonts w:eastAsia="Arial" w:cs="Arial"/>
        </w:rPr>
      </w:pPr>
      <w:r w:rsidRPr="12205C93">
        <w:rPr>
          <w:rFonts w:eastAsia="Arial" w:cs="Arial"/>
        </w:rPr>
        <w:t>If using a transcription, captioning or sign interpretation service, provide them with a technical glossary in advance;</w:t>
      </w:r>
    </w:p>
    <w:p w:rsidR="00176247" w:rsidP="00176247" w:rsidRDefault="00176247" w14:paraId="1EB26E3B" w14:textId="77777777">
      <w:pPr>
        <w:pStyle w:val="ListParagraph"/>
        <w:numPr>
          <w:ilvl w:val="0"/>
          <w:numId w:val="8"/>
        </w:numPr>
        <w:spacing w:after="240"/>
        <w:rPr>
          <w:rFonts w:eastAsia="Arial" w:cs="Arial"/>
        </w:rPr>
      </w:pPr>
      <w:r w:rsidRPr="12205C93">
        <w:rPr>
          <w:rFonts w:eastAsia="Arial" w:cs="Arial"/>
        </w:rPr>
        <w:t>Aim for clearest sound quality and little or no background noise.</w:t>
      </w:r>
    </w:p>
    <w:p w:rsidR="00176247" w:rsidP="00176247" w:rsidRDefault="00176247" w14:paraId="0A66E969" w14:textId="77777777">
      <w:pPr>
        <w:pStyle w:val="Heading4"/>
      </w:pPr>
      <w:r>
        <w:t>Resources</w:t>
      </w:r>
    </w:p>
    <w:p w:rsidR="00176247" w:rsidP="00176247" w:rsidRDefault="00000000" w14:paraId="3C0E7E97" w14:textId="1F9F5303">
      <w:hyperlink r:id="rId34">
        <w:r w:rsidRPr="12205C93" w:rsidR="00176247">
          <w:rPr>
            <w:rStyle w:val="Hyperlink"/>
          </w:rPr>
          <w:t>Checklist for Creating Accessible Videos</w:t>
        </w:r>
      </w:hyperlink>
      <w:r w:rsidR="00176247">
        <w:t xml:space="preserve"> </w:t>
      </w:r>
    </w:p>
    <w:p w:rsidR="00176247" w:rsidP="00176247" w:rsidRDefault="00176247" w14:paraId="30567D6E" w14:textId="3E406279">
      <w:r>
        <w:t>(https://tinyurl.com/accessiblevideochecklist)</w:t>
      </w:r>
    </w:p>
    <w:p w:rsidR="00176247" w:rsidRDefault="00176247" w14:paraId="70E55618" w14:textId="77777777">
      <w:pPr>
        <w:spacing w:after="160"/>
      </w:pPr>
      <w:r>
        <w:br w:type="page"/>
      </w:r>
    </w:p>
    <w:p w:rsidR="00176247" w:rsidP="00176247" w:rsidRDefault="00176247" w14:paraId="470E8144" w14:textId="6DD7E495">
      <w:pPr>
        <w:pStyle w:val="Heading3"/>
      </w:pPr>
      <w:r>
        <w:lastRenderedPageBreak/>
        <w:t>Maps</w:t>
      </w:r>
    </w:p>
    <w:p w:rsidR="00176247" w:rsidP="00176247" w:rsidRDefault="00176247" w14:paraId="734B75E7" w14:textId="77777777">
      <w:pPr>
        <w:rPr>
          <w:rFonts w:eastAsia="Arial" w:cs="Arial"/>
        </w:rPr>
      </w:pPr>
      <w:r w:rsidRPr="12205C93">
        <w:rPr>
          <w:rFonts w:eastAsia="Arial" w:cs="Arial"/>
        </w:rPr>
        <w:t xml:space="preserve">We assume that complex technology is not easily available to many content creators </w:t>
      </w:r>
      <w:del w:author="Tyson, Jim" w:date="2023-03-27T11:44:00Z" w:id="36">
        <w:r w:rsidRPr="12205C93" w:rsidDel="00176247">
          <w:rPr>
            <w:rFonts w:eastAsia="Arial" w:cs="Arial"/>
          </w:rPr>
          <w:delText xml:space="preserve">needed </w:delText>
        </w:r>
      </w:del>
      <w:r w:rsidRPr="12205C93">
        <w:rPr>
          <w:rFonts w:eastAsia="Arial" w:cs="Arial"/>
        </w:rPr>
        <w:t>to produce tactile, audio-tactile, braille or augmented paper maps.</w:t>
      </w:r>
    </w:p>
    <w:p w:rsidR="00176247" w:rsidP="00176247" w:rsidRDefault="00176247" w14:paraId="30F70A11" w14:textId="77777777">
      <w:pPr>
        <w:pStyle w:val="ListParagraph"/>
        <w:numPr>
          <w:ilvl w:val="0"/>
          <w:numId w:val="9"/>
        </w:numPr>
        <w:spacing w:after="240"/>
        <w:rPr>
          <w:rFonts w:eastAsia="Arial" w:cs="Arial"/>
          <w:color w:val="000000" w:themeColor="text1"/>
        </w:rPr>
      </w:pPr>
      <w:bookmarkStart w:name="_Int_cQQJQDXZ" w:id="37"/>
      <w:r w:rsidRPr="12205C93">
        <w:rPr>
          <w:rFonts w:eastAsia="Arial" w:cs="Arial"/>
          <w:color w:val="000000" w:themeColor="text1"/>
        </w:rPr>
        <w:t>Provide</w:t>
      </w:r>
      <w:bookmarkEnd w:id="37"/>
      <w:r w:rsidRPr="12205C93">
        <w:rPr>
          <w:rFonts w:eastAsia="Arial" w:cs="Arial"/>
          <w:color w:val="000000" w:themeColor="text1"/>
        </w:rPr>
        <w:t xml:space="preserve"> maps of adequate resolution. Low resolution screenshots are not suitable;</w:t>
      </w:r>
    </w:p>
    <w:p w:rsidR="00176247" w:rsidP="00176247" w:rsidRDefault="00176247" w14:paraId="1049FE6D" w14:textId="479A858B">
      <w:pPr>
        <w:pStyle w:val="ListParagraph"/>
        <w:numPr>
          <w:ilvl w:val="0"/>
          <w:numId w:val="9"/>
        </w:numPr>
        <w:spacing w:after="240"/>
        <w:rPr>
          <w:rFonts w:eastAsia="Arial" w:cs="Arial"/>
          <w:color w:val="000000" w:themeColor="text1"/>
        </w:rPr>
      </w:pPr>
      <w:r w:rsidRPr="12205C93">
        <w:rPr>
          <w:rFonts w:eastAsia="Arial" w:cs="Arial"/>
          <w:color w:val="000000" w:themeColor="text1"/>
        </w:rPr>
        <w:t xml:space="preserve">All maps </w:t>
      </w:r>
      <w:ins w:author="Tyson, Jim" w:date="2023-03-27T11:44:00Z" w:id="38">
        <w:r w:rsidRPr="12205C93" w:rsidR="44C5B7F4">
          <w:rPr>
            <w:rFonts w:eastAsia="Arial" w:cs="Arial"/>
            <w:color w:val="000000" w:themeColor="text1"/>
          </w:rPr>
          <w:t xml:space="preserve">should </w:t>
        </w:r>
      </w:ins>
      <w:r w:rsidRPr="12205C93">
        <w:rPr>
          <w:rFonts w:eastAsia="Arial" w:cs="Arial"/>
          <w:color w:val="000000" w:themeColor="text1"/>
        </w:rPr>
        <w:t xml:space="preserve">include captions and where </w:t>
      </w:r>
      <w:bookmarkStart w:name="_Int_exkfIyYA" w:id="39"/>
      <w:r w:rsidRPr="12205C93" w:rsidR="7235CF11">
        <w:rPr>
          <w:rFonts w:eastAsia="Arial" w:cs="Arial"/>
          <w:color w:val="000000" w:themeColor="text1"/>
        </w:rPr>
        <w:t>possible</w:t>
      </w:r>
      <w:r w:rsidRPr="12205C93" w:rsidR="2B8A7520">
        <w:rPr>
          <w:rFonts w:eastAsia="Arial" w:cs="Arial"/>
          <w:color w:val="000000" w:themeColor="text1"/>
        </w:rPr>
        <w:t xml:space="preserve"> alternative</w:t>
      </w:r>
      <w:bookmarkEnd w:id="39"/>
      <w:r w:rsidRPr="12205C93">
        <w:rPr>
          <w:rFonts w:eastAsia="Arial" w:cs="Arial"/>
          <w:color w:val="000000" w:themeColor="text1"/>
        </w:rPr>
        <w:t xml:space="preserve"> text descriptions. For example, directions in a navigational map, or summary description for information maps;</w:t>
      </w:r>
    </w:p>
    <w:p w:rsidR="00176247" w:rsidP="00176247" w:rsidRDefault="00176247" w14:paraId="01B263AF" w14:textId="77777777">
      <w:pPr>
        <w:pStyle w:val="ListParagraph"/>
        <w:numPr>
          <w:ilvl w:val="0"/>
          <w:numId w:val="9"/>
        </w:numPr>
        <w:spacing w:after="240"/>
        <w:rPr>
          <w:rFonts w:eastAsia="Arial" w:cs="Arial"/>
        </w:rPr>
      </w:pPr>
      <w:r w:rsidRPr="12205C93">
        <w:rPr>
          <w:rFonts w:eastAsia="Arial" w:cs="Arial"/>
        </w:rPr>
        <w:t>Where the maps convey complex information, consider describing the complexity in detail or include it in the main commentary;</w:t>
      </w:r>
    </w:p>
    <w:p w:rsidR="00176247" w:rsidP="00176247" w:rsidRDefault="00176247" w14:paraId="33A6DA03" w14:textId="77777777">
      <w:pPr>
        <w:pStyle w:val="ListParagraph"/>
        <w:numPr>
          <w:ilvl w:val="0"/>
          <w:numId w:val="9"/>
        </w:numPr>
        <w:spacing w:after="240"/>
        <w:rPr>
          <w:rFonts w:eastAsia="Arial" w:cs="Arial"/>
          <w:color w:val="000000" w:themeColor="text1"/>
        </w:rPr>
      </w:pPr>
      <w:r w:rsidRPr="12205C93">
        <w:rPr>
          <w:rFonts w:eastAsia="Arial" w:cs="Arial"/>
          <w:color w:val="000000" w:themeColor="text1"/>
        </w:rPr>
        <w:t>The context and educational importance of the content should be clear using only the text or caption;</w:t>
      </w:r>
    </w:p>
    <w:p w:rsidR="00176247" w:rsidP="00176247" w:rsidRDefault="00176247" w14:paraId="230669BB" w14:textId="77777777">
      <w:pPr>
        <w:pStyle w:val="ListParagraph"/>
        <w:numPr>
          <w:ilvl w:val="0"/>
          <w:numId w:val="9"/>
        </w:numPr>
        <w:spacing w:after="240"/>
        <w:rPr>
          <w:rFonts w:eastAsia="Arial" w:cs="Arial"/>
          <w:color w:val="000000" w:themeColor="text1"/>
        </w:rPr>
      </w:pPr>
      <w:r w:rsidRPr="12205C93">
        <w:rPr>
          <w:rFonts w:eastAsia="Arial" w:cs="Arial"/>
          <w:color w:val="000000" w:themeColor="text1"/>
        </w:rPr>
        <w:t>Colour is not used in maps as the only means of interpreting data;</w:t>
      </w:r>
    </w:p>
    <w:p w:rsidR="00176247" w:rsidP="00176247" w:rsidRDefault="00176247" w14:paraId="4812DDBC" w14:textId="77777777">
      <w:pPr>
        <w:pStyle w:val="ListParagraph"/>
        <w:numPr>
          <w:ilvl w:val="0"/>
          <w:numId w:val="9"/>
        </w:numPr>
        <w:spacing w:after="240"/>
        <w:rPr>
          <w:rFonts w:eastAsia="Arial" w:cs="Arial"/>
          <w:color w:val="000000" w:themeColor="text1"/>
        </w:rPr>
      </w:pPr>
      <w:r w:rsidRPr="12205C93">
        <w:rPr>
          <w:rFonts w:eastAsia="Arial" w:cs="Arial"/>
          <w:color w:val="000000" w:themeColor="text1"/>
        </w:rPr>
        <w:t>Be aware of the consequences of colour choice in maps. Consider colour combinations that affect colour blind users, for example red-green combinations;</w:t>
      </w:r>
    </w:p>
    <w:p w:rsidR="00176247" w:rsidP="00176247" w:rsidRDefault="00176247" w14:paraId="16D154FC" w14:textId="77777777">
      <w:pPr>
        <w:pStyle w:val="ListParagraph"/>
        <w:numPr>
          <w:ilvl w:val="0"/>
          <w:numId w:val="9"/>
        </w:numPr>
        <w:spacing w:after="240"/>
        <w:rPr>
          <w:rFonts w:eastAsia="Arial" w:cs="Arial"/>
          <w:color w:val="000000" w:themeColor="text1"/>
        </w:rPr>
      </w:pPr>
      <w:r w:rsidRPr="12205C93">
        <w:rPr>
          <w:rFonts w:eastAsia="Arial" w:cs="Arial"/>
          <w:color w:val="000000" w:themeColor="text1"/>
        </w:rPr>
        <w:t>Use high contrasting colours for labelling and data;</w:t>
      </w:r>
    </w:p>
    <w:p w:rsidR="00176247" w:rsidP="00176247" w:rsidRDefault="00176247" w14:paraId="77B5F94C" w14:textId="77777777">
      <w:pPr>
        <w:pStyle w:val="ListParagraph"/>
        <w:numPr>
          <w:ilvl w:val="0"/>
          <w:numId w:val="9"/>
        </w:numPr>
        <w:spacing w:after="240"/>
        <w:rPr>
          <w:rFonts w:eastAsia="Arial" w:cs="Arial"/>
          <w:color w:val="000000" w:themeColor="text1"/>
        </w:rPr>
      </w:pPr>
      <w:r w:rsidRPr="12205C93">
        <w:rPr>
          <w:rFonts w:eastAsia="Arial" w:cs="Arial"/>
          <w:color w:val="000000" w:themeColor="text1"/>
        </w:rPr>
        <w:t xml:space="preserve">Consider the feasibility of </w:t>
      </w:r>
      <w:bookmarkStart w:name="_Int_RJgoKnbk" w:id="40"/>
      <w:r w:rsidRPr="12205C93">
        <w:rPr>
          <w:rFonts w:eastAsia="Arial" w:cs="Arial"/>
          <w:color w:val="000000" w:themeColor="text1"/>
        </w:rPr>
        <w:t>providing</w:t>
      </w:r>
      <w:bookmarkEnd w:id="40"/>
      <w:r w:rsidRPr="12205C93">
        <w:rPr>
          <w:rFonts w:eastAsia="Arial" w:cs="Arial"/>
          <w:color w:val="000000" w:themeColor="text1"/>
        </w:rPr>
        <w:t xml:space="preserve"> tactile maps;</w:t>
      </w:r>
    </w:p>
    <w:p w:rsidR="00176247" w:rsidP="00176247" w:rsidRDefault="00176247" w14:paraId="1B29C9D4" w14:textId="77777777">
      <w:pPr>
        <w:pStyle w:val="ListParagraph"/>
        <w:numPr>
          <w:ilvl w:val="0"/>
          <w:numId w:val="9"/>
        </w:numPr>
        <w:spacing w:after="240"/>
        <w:rPr>
          <w:rFonts w:eastAsia="Arial" w:cs="Arial"/>
          <w:color w:val="000000" w:themeColor="text1"/>
        </w:rPr>
      </w:pPr>
      <w:r w:rsidRPr="12205C93">
        <w:rPr>
          <w:rFonts w:eastAsia="Arial" w:cs="Arial"/>
          <w:color w:val="000000" w:themeColor="text1"/>
        </w:rPr>
        <w:t xml:space="preserve">If tactile maps are used, carefully consider scale and resolution, and </w:t>
      </w:r>
      <w:bookmarkStart w:name="_Int_HtE7nzT3" w:id="41"/>
      <w:r w:rsidRPr="12205C93">
        <w:rPr>
          <w:rFonts w:eastAsia="Arial" w:cs="Arial"/>
          <w:color w:val="000000" w:themeColor="text1"/>
        </w:rPr>
        <w:t>provide</w:t>
      </w:r>
      <w:bookmarkEnd w:id="41"/>
      <w:r w:rsidRPr="12205C93">
        <w:rPr>
          <w:rFonts w:eastAsia="Arial" w:cs="Arial"/>
          <w:color w:val="000000" w:themeColor="text1"/>
        </w:rPr>
        <w:t xml:space="preserve"> adequate labelling that works in all tactile media;</w:t>
      </w:r>
    </w:p>
    <w:p w:rsidR="00176247" w:rsidP="00176247" w:rsidRDefault="00176247" w14:paraId="2D308F2D" w14:textId="77777777">
      <w:pPr>
        <w:pStyle w:val="ListParagraph"/>
        <w:numPr>
          <w:ilvl w:val="0"/>
          <w:numId w:val="7"/>
        </w:numPr>
        <w:spacing w:after="240"/>
        <w:rPr>
          <w:rFonts w:eastAsia="Arial" w:cs="Arial"/>
        </w:rPr>
      </w:pPr>
      <w:r w:rsidRPr="12205C93">
        <w:rPr>
          <w:rFonts w:eastAsia="Arial" w:cs="Arial"/>
        </w:rPr>
        <w:t>Where documents are provided in large format, maps must also be enlarged and should therefore be created in formats that can be re-sized;</w:t>
      </w:r>
    </w:p>
    <w:p w:rsidR="00176247" w:rsidP="00176247" w:rsidRDefault="00176247" w14:paraId="3AF17DED" w14:textId="77777777">
      <w:pPr>
        <w:pStyle w:val="ListParagraph"/>
        <w:numPr>
          <w:ilvl w:val="0"/>
          <w:numId w:val="7"/>
        </w:numPr>
        <w:spacing w:after="240"/>
        <w:rPr>
          <w:rFonts w:eastAsia="Arial" w:cs="Arial"/>
        </w:rPr>
      </w:pPr>
      <w:r w:rsidRPr="12205C93">
        <w:rPr>
          <w:rFonts w:eastAsia="Arial" w:cs="Arial"/>
        </w:rPr>
        <w:t xml:space="preserve">Where documents are provided in large format, formatting and cross-referencing consistency must be </w:t>
      </w:r>
      <w:bookmarkStart w:name="_Int_r16TrTk6" w:id="42"/>
      <w:r w:rsidRPr="12205C93">
        <w:rPr>
          <w:rFonts w:eastAsia="Arial" w:cs="Arial"/>
        </w:rPr>
        <w:t>maintained</w:t>
      </w:r>
      <w:bookmarkEnd w:id="42"/>
      <w:r w:rsidRPr="12205C93">
        <w:rPr>
          <w:rFonts w:eastAsia="Arial" w:cs="Arial"/>
        </w:rPr>
        <w:t>;</w:t>
      </w:r>
    </w:p>
    <w:p w:rsidR="00176247" w:rsidP="00176247" w:rsidRDefault="00176247" w14:paraId="5D78B900" w14:textId="77777777">
      <w:pPr>
        <w:pStyle w:val="ListParagraph"/>
        <w:numPr>
          <w:ilvl w:val="0"/>
          <w:numId w:val="7"/>
        </w:numPr>
        <w:spacing w:after="240"/>
        <w:rPr>
          <w:rFonts w:eastAsia="Arial" w:cs="Arial"/>
        </w:rPr>
      </w:pPr>
      <w:r w:rsidRPr="12205C93">
        <w:rPr>
          <w:rFonts w:eastAsia="Arial" w:cs="Arial"/>
        </w:rPr>
        <w:t xml:space="preserve">Ensure that symbols, markers and labelling on maps is large enough and distinct enough to be </w:t>
      </w:r>
      <w:r w:rsidRPr="12205C93">
        <w:rPr>
          <w:rFonts w:eastAsia="Arial" w:cs="Arial"/>
          <w:b/>
          <w:bCs/>
        </w:rPr>
        <w:t>perceived</w:t>
      </w:r>
      <w:r w:rsidRPr="12205C93">
        <w:rPr>
          <w:rFonts w:eastAsia="Arial" w:cs="Arial"/>
        </w:rPr>
        <w:t xml:space="preserve"> and differentiated easily;</w:t>
      </w:r>
    </w:p>
    <w:p w:rsidR="00176247" w:rsidP="00176247" w:rsidRDefault="00176247" w14:paraId="7B5E0EE9" w14:textId="77777777">
      <w:pPr>
        <w:pStyle w:val="ListParagraph"/>
        <w:numPr>
          <w:ilvl w:val="0"/>
          <w:numId w:val="10"/>
        </w:numPr>
        <w:spacing w:after="240"/>
        <w:rPr>
          <w:rFonts w:eastAsia="Arial" w:cs="Arial"/>
        </w:rPr>
      </w:pPr>
      <w:r w:rsidRPr="12205C93">
        <w:rPr>
          <w:rFonts w:eastAsia="Arial" w:cs="Arial"/>
        </w:rPr>
        <w:t>Different criteria apply depending on context of use. Where screen readers may be used, consider the reading order of graphical objects;</w:t>
      </w:r>
    </w:p>
    <w:p w:rsidR="00176247" w:rsidP="00176247" w:rsidRDefault="00176247" w14:paraId="626EFFA5" w14:textId="77777777">
      <w:pPr>
        <w:pStyle w:val="ListParagraph"/>
        <w:numPr>
          <w:ilvl w:val="0"/>
          <w:numId w:val="10"/>
        </w:numPr>
        <w:spacing w:after="240"/>
        <w:rPr>
          <w:rFonts w:eastAsia="Arial" w:cs="Arial"/>
        </w:rPr>
      </w:pPr>
      <w:r w:rsidRPr="12205C93">
        <w:rPr>
          <w:rFonts w:eastAsia="Arial" w:cs="Arial"/>
        </w:rPr>
        <w:t>Maps provided in special formats (tactile, etc) may require training to be useful to users.</w:t>
      </w:r>
    </w:p>
    <w:p w:rsidR="00176247" w:rsidP="00176247" w:rsidRDefault="00176247" w14:paraId="15F998E2" w14:textId="77777777">
      <w:pPr>
        <w:pStyle w:val="Heading4"/>
      </w:pPr>
      <w:r>
        <w:t>Resources</w:t>
      </w:r>
    </w:p>
    <w:p w:rsidR="00176247" w:rsidP="00176247" w:rsidRDefault="00000000" w14:paraId="34153C78" w14:textId="74BB818A">
      <w:hyperlink r:id="rId35">
        <w:r w:rsidRPr="12205C93" w:rsidR="00176247">
          <w:rPr>
            <w:rStyle w:val="Hyperlink"/>
          </w:rPr>
          <w:t>WC3 Accessible Maps</w:t>
        </w:r>
      </w:hyperlink>
    </w:p>
    <w:p w:rsidR="00176247" w:rsidP="00176247" w:rsidRDefault="00176247" w14:paraId="0E6928B6" w14:textId="58658185">
      <w:r>
        <w:t>(https://bit.ly/AccessibleMaps)</w:t>
      </w:r>
    </w:p>
    <w:p w:rsidR="00176247" w:rsidRDefault="00176247" w14:paraId="7DF7D756" w14:textId="77777777">
      <w:pPr>
        <w:spacing w:after="160"/>
      </w:pPr>
      <w:r>
        <w:br w:type="page"/>
      </w:r>
    </w:p>
    <w:p w:rsidR="00176247" w:rsidP="00176247" w:rsidRDefault="00176247" w14:paraId="4926A4DB" w14:textId="1D665DAE">
      <w:pPr>
        <w:pStyle w:val="Heading3"/>
      </w:pPr>
      <w:r>
        <w:lastRenderedPageBreak/>
        <w:t>Coding</w:t>
      </w:r>
    </w:p>
    <w:p w:rsidR="00176247" w:rsidP="00176247" w:rsidRDefault="00176247" w14:paraId="48DC343E" w14:textId="77777777">
      <w:pPr>
        <w:pStyle w:val="ListParagraph"/>
        <w:numPr>
          <w:ilvl w:val="0"/>
          <w:numId w:val="11"/>
        </w:numPr>
        <w:spacing w:after="240"/>
        <w:rPr>
          <w:rFonts w:eastAsia="Arial" w:cs="Arial"/>
        </w:rPr>
      </w:pPr>
      <w:r w:rsidRPr="12205C93">
        <w:rPr>
          <w:rFonts w:eastAsia="Arial" w:cs="Arial"/>
        </w:rPr>
        <w:t>Students need guidance on the use of complex coding applications as well as on writing code;</w:t>
      </w:r>
    </w:p>
    <w:p w:rsidR="00176247" w:rsidP="00176247" w:rsidRDefault="00176247" w14:paraId="42CD012B" w14:textId="77777777">
      <w:pPr>
        <w:pStyle w:val="ListParagraph"/>
        <w:numPr>
          <w:ilvl w:val="0"/>
          <w:numId w:val="11"/>
        </w:numPr>
        <w:spacing w:after="240"/>
        <w:rPr>
          <w:rFonts w:eastAsia="Arial" w:cs="Arial"/>
        </w:rPr>
      </w:pPr>
      <w:r w:rsidRPr="12205C93">
        <w:rPr>
          <w:rFonts w:eastAsia="Arial" w:cs="Arial"/>
        </w:rPr>
        <w:t>Enable informed user choice when recommending software systems such as integrated development environments (IDEs);</w:t>
      </w:r>
    </w:p>
    <w:p w:rsidR="00176247" w:rsidP="00176247" w:rsidRDefault="00176247" w14:paraId="4DB2B5DF" w14:textId="77777777">
      <w:pPr>
        <w:pStyle w:val="ListParagraph"/>
        <w:numPr>
          <w:ilvl w:val="0"/>
          <w:numId w:val="11"/>
        </w:numPr>
        <w:spacing w:after="240"/>
        <w:rPr>
          <w:rFonts w:eastAsia="Arial" w:cs="Arial"/>
        </w:rPr>
      </w:pPr>
      <w:r w:rsidRPr="12205C93">
        <w:rPr>
          <w:rFonts w:eastAsia="Arial" w:cs="Arial"/>
        </w:rPr>
        <w:t xml:space="preserve">Simple interfaces will </w:t>
      </w:r>
      <w:bookmarkStart w:name="_Int_0f9HGHQf" w:id="43"/>
      <w:r w:rsidRPr="12205C93">
        <w:rPr>
          <w:rFonts w:eastAsia="Arial" w:cs="Arial"/>
        </w:rPr>
        <w:t>generally be</w:t>
      </w:r>
      <w:bookmarkEnd w:id="43"/>
      <w:r w:rsidRPr="12205C93">
        <w:rPr>
          <w:rFonts w:eastAsia="Arial" w:cs="Arial"/>
        </w:rPr>
        <w:t xml:space="preserve"> more useable for screen reader users;</w:t>
      </w:r>
    </w:p>
    <w:p w:rsidR="00176247" w:rsidP="00176247" w:rsidRDefault="00176247" w14:paraId="5BF81163" w14:textId="3D7DF246">
      <w:pPr>
        <w:pStyle w:val="ListParagraph"/>
        <w:numPr>
          <w:ilvl w:val="0"/>
          <w:numId w:val="11"/>
        </w:numPr>
        <w:spacing w:after="240"/>
        <w:rPr>
          <w:rFonts w:eastAsia="Arial" w:cs="Arial"/>
        </w:rPr>
      </w:pPr>
      <w:r w:rsidRPr="12205C93">
        <w:rPr>
          <w:rFonts w:eastAsia="Arial" w:cs="Arial"/>
        </w:rPr>
        <w:t xml:space="preserve">Systems where users can select an editor that suits their needs are preferable </w:t>
      </w:r>
      <w:ins w:author="Tyson, Jim" w:date="2023-03-27T11:54:00Z" w:id="44">
        <w:r w:rsidRPr="12205C93" w:rsidR="45CFA95E">
          <w:rPr>
            <w:rFonts w:eastAsia="Arial" w:cs="Arial"/>
          </w:rPr>
          <w:t xml:space="preserve">to </w:t>
        </w:r>
      </w:ins>
      <w:r w:rsidRPr="12205C93">
        <w:rPr>
          <w:rFonts w:eastAsia="Arial" w:cs="Arial"/>
        </w:rPr>
        <w:t>those where no choice is possible;</w:t>
      </w:r>
    </w:p>
    <w:p w:rsidR="00176247" w:rsidP="00176247" w:rsidRDefault="00176247" w14:paraId="56BFF9F3" w14:textId="77777777">
      <w:pPr>
        <w:pStyle w:val="ListParagraph"/>
        <w:numPr>
          <w:ilvl w:val="0"/>
          <w:numId w:val="11"/>
        </w:numPr>
        <w:spacing w:after="240"/>
        <w:rPr>
          <w:rFonts w:eastAsia="Arial" w:cs="Arial"/>
        </w:rPr>
      </w:pPr>
      <w:r w:rsidRPr="12205C93">
        <w:rPr>
          <w:rFonts w:eastAsia="Arial" w:cs="Arial"/>
        </w:rPr>
        <w:t>Ensure that students understand the use of syntax highlighting;</w:t>
      </w:r>
    </w:p>
    <w:p w:rsidR="00176247" w:rsidP="00176247" w:rsidRDefault="00176247" w14:paraId="1DE4CA34" w14:textId="77777777">
      <w:pPr>
        <w:pStyle w:val="ListParagraph"/>
        <w:numPr>
          <w:ilvl w:val="0"/>
          <w:numId w:val="11"/>
        </w:numPr>
        <w:spacing w:after="240"/>
        <w:rPr>
          <w:rFonts w:eastAsia="Arial" w:cs="Arial"/>
        </w:rPr>
      </w:pPr>
      <w:r w:rsidRPr="12205C93">
        <w:rPr>
          <w:rFonts w:eastAsia="Arial" w:cs="Arial"/>
        </w:rPr>
        <w:t>Try to select systems of syntax highlighting that can be understood by screen reader users;</w:t>
      </w:r>
    </w:p>
    <w:p w:rsidR="00176247" w:rsidP="00176247" w:rsidRDefault="00176247" w14:paraId="6D2DE815" w14:textId="77777777">
      <w:pPr>
        <w:pStyle w:val="ListParagraph"/>
        <w:numPr>
          <w:ilvl w:val="0"/>
          <w:numId w:val="11"/>
        </w:numPr>
        <w:spacing w:after="240"/>
        <w:rPr>
          <w:rFonts w:eastAsia="Arial" w:cs="Arial"/>
        </w:rPr>
      </w:pPr>
      <w:r w:rsidRPr="12205C93">
        <w:rPr>
          <w:rFonts w:eastAsia="Arial" w:cs="Arial"/>
        </w:rPr>
        <w:t>Systems where output can be produced in screen readable documents (rather than just as command line output) are preferred.</w:t>
      </w:r>
    </w:p>
    <w:p w:rsidR="00176247" w:rsidP="00176247" w:rsidRDefault="00176247" w14:paraId="47B2F036" w14:textId="77777777">
      <w:pPr>
        <w:pStyle w:val="Heading4"/>
      </w:pPr>
      <w:r>
        <w:t>Resources</w:t>
      </w:r>
    </w:p>
    <w:p w:rsidR="00176247" w:rsidP="00176247" w:rsidRDefault="00000000" w14:paraId="7556883D" w14:textId="4453C989">
      <w:hyperlink r:id="rId36">
        <w:r w:rsidRPr="12205C93" w:rsidR="00176247">
          <w:rPr>
            <w:rStyle w:val="Hyperlink"/>
          </w:rPr>
          <w:t>Accessible coding tips</w:t>
        </w:r>
      </w:hyperlink>
    </w:p>
    <w:p w:rsidR="00176247" w:rsidP="00176247" w:rsidRDefault="00176247" w14:paraId="7B24ABB5" w14:textId="3AB7A554">
      <w:r>
        <w:t>(</w:t>
      </w:r>
      <w:hyperlink r:id="rId37">
        <w:r w:rsidRPr="12205C93">
          <w:rPr>
            <w:rStyle w:val="Hyperlink"/>
          </w:rPr>
          <w:t>https://bit.ly/accessiblecodingtips</w:t>
        </w:r>
      </w:hyperlink>
      <w:r>
        <w:t>)</w:t>
      </w:r>
    </w:p>
    <w:p w:rsidR="00176247" w:rsidP="00176247" w:rsidRDefault="00176247" w14:paraId="62EF3F4F" w14:textId="067F6D41"/>
    <w:p w:rsidR="00176247" w:rsidP="00176247" w:rsidRDefault="00176247" w14:paraId="618EFD33" w14:textId="7FFE8758">
      <w:pPr>
        <w:pStyle w:val="Heading2"/>
      </w:pPr>
      <w:r>
        <w:t>General Links</w:t>
      </w:r>
    </w:p>
    <w:p w:rsidR="00176247" w:rsidP="00176247" w:rsidRDefault="00000000" w14:paraId="4A35BC32" w14:textId="36A891C4">
      <w:hyperlink r:id="rId38">
        <w:r w:rsidRPr="12205C93" w:rsidR="00176247">
          <w:rPr>
            <w:rStyle w:val="Hyperlink"/>
          </w:rPr>
          <w:t>Improving the accessibility of Science, Technology, Engineering, Mathematics and Medicine</w:t>
        </w:r>
      </w:hyperlink>
    </w:p>
    <w:p w:rsidR="00176247" w:rsidP="00176247" w:rsidRDefault="00176247" w14:paraId="0A81A847" w14:textId="77777777">
      <w:r>
        <w:t>(https://bit.ly/improvestemaccessibility)</w:t>
      </w:r>
    </w:p>
    <w:p w:rsidR="00176247" w:rsidP="00176247" w:rsidRDefault="00000000" w14:paraId="2B2164AA" w14:textId="08562464">
      <w:hyperlink r:id="rId39">
        <w:r w:rsidRPr="12205C93" w:rsidR="00176247">
          <w:rPr>
            <w:rStyle w:val="Hyperlink"/>
          </w:rPr>
          <w:t>JISC Maths Accessibility Special Interest Group</w:t>
        </w:r>
      </w:hyperlink>
      <w:r w:rsidR="00176247">
        <w:t xml:space="preserve"> </w:t>
      </w:r>
    </w:p>
    <w:p w:rsidRPr="00417774" w:rsidR="00176247" w:rsidP="00176247" w:rsidRDefault="00176247" w14:paraId="3B1FA26D" w14:textId="77777777">
      <w:pPr>
        <w:rPr>
          <w:lang w:val="fr-FR"/>
        </w:rPr>
      </w:pPr>
      <w:r>
        <w:t>(</w:t>
      </w:r>
      <w:bookmarkStart w:name="_Int_PAPY0Gdz" w:id="45"/>
      <w:r>
        <w:t>https://bit.ly/A11yMaths</w:t>
      </w:r>
      <w:bookmarkEnd w:id="45"/>
      <w:r>
        <w:t>)</w:t>
      </w:r>
    </w:p>
    <w:p w:rsidRPr="00417774" w:rsidR="00176247" w:rsidP="00176247" w:rsidRDefault="00000000" w14:paraId="47A7132D" w14:textId="18B081C2">
      <w:pPr>
        <w:rPr>
          <w:lang w:val="fr-FR"/>
        </w:rPr>
      </w:pPr>
      <w:hyperlink r:id="rId40">
        <w:r w:rsidRPr="12205C93" w:rsidR="00176247">
          <w:rPr>
            <w:rStyle w:val="Hyperlink"/>
          </w:rPr>
          <w:t>Bheard New Technologies</w:t>
        </w:r>
      </w:hyperlink>
    </w:p>
    <w:p w:rsidRPr="00417774" w:rsidR="00176247" w:rsidP="00176247" w:rsidRDefault="00176247" w14:paraId="629B2A03" w14:textId="6F978E8B">
      <w:pPr>
        <w:rPr>
          <w:lang w:val="fr-FR"/>
        </w:rPr>
      </w:pPr>
      <w:r>
        <w:t>(</w:t>
      </w:r>
      <w:bookmarkStart w:name="_Int_xc5Y7kMw" w:id="46"/>
      <w:r>
        <w:t>https://bheardu.net/new-technologies/</w:t>
      </w:r>
      <w:bookmarkEnd w:id="46"/>
      <w:r>
        <w:t>)</w:t>
      </w:r>
    </w:p>
    <w:sectPr w:rsidRPr="00417774" w:rsidR="00176247" w:rsidSect="00D776B1">
      <w:headerReference w:type="default" r:id="rId41"/>
      <w:footerReference w:type="default" r:id="rId42"/>
      <w:footerReference w:type="first" r:id="rId43"/>
      <w:pgSz w:w="11906" w:h="16838" w:orient="portrait"/>
      <w:pgMar w:top="1440" w:right="1440" w:bottom="1440" w:left="1440" w:header="708" w:footer="708" w:gutter="0"/>
      <w:cols w:space="708"/>
      <w:titlePg/>
      <w:docGrid w:linePitch="381"/>
      <w:headerReference w:type="first" r:id="Re3b2470c2e214eaf"/>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J" w:author="Tyson, Jim" w:date="2023-03-27T11:36:00Z" w:id="0">
    <w:p w:rsidR="12205C93" w:rsidRDefault="12205C93" w14:paraId="2D9C7F92" w14:textId="56C226D3">
      <w:r>
        <w:t>Why where possible?  Should we say proposed?</w:t>
      </w:r>
      <w:r>
        <w:annotationRef/>
      </w:r>
    </w:p>
  </w:comment>
  <w:comment w:initials="TJ" w:author="Tyson, Jim" w:date="2023-03-27T11:42:00Z" w:id="11">
    <w:p w:rsidR="12205C93" w:rsidRDefault="12205C93" w14:paraId="776599FD" w14:textId="0424A99C">
      <w:r>
        <w:t>Repetition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9C7F92" w15:done="0"/>
  <w15:commentEx w15:paraId="77659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236856" w16cex:dateUtc="2023-03-27T10:36:00Z"/>
  <w16cex:commentExtensible w16cex:durableId="3EE8942E" w16cex:dateUtc="2023-03-27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9C7F92" w16cid:durableId="12236856"/>
  <w16cid:commentId w16cid:paraId="776599FD" w16cid:durableId="3EE894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574F" w:rsidP="00B96B7F" w:rsidRDefault="007D574F" w14:paraId="3E393371" w14:textId="77777777">
      <w:pPr>
        <w:spacing w:line="240" w:lineRule="auto"/>
      </w:pPr>
      <w:r>
        <w:separator/>
      </w:r>
    </w:p>
  </w:endnote>
  <w:endnote w:type="continuationSeparator" w:id="0">
    <w:p w:rsidR="007D574F" w:rsidP="00B96B7F" w:rsidRDefault="007D574F" w14:paraId="021B7CB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884176"/>
      <w:docPartObj>
        <w:docPartGallery w:val="Page Numbers (Bottom of Page)"/>
        <w:docPartUnique/>
      </w:docPartObj>
    </w:sdtPr>
    <w:sdtEndPr>
      <w:rPr>
        <w:noProof/>
      </w:rPr>
    </w:sdtEndPr>
    <w:sdtContent>
      <w:p w:rsidR="00D776B1" w:rsidRDefault="00D776B1" w14:paraId="40F693C9" w14:textId="4951E635">
        <w:pPr>
          <w:pStyle w:val="Footer"/>
          <w:jc w:val="right"/>
        </w:pPr>
        <w:r>
          <w:fldChar w:fldCharType="begin"/>
        </w:r>
        <w:r>
          <w:instrText xml:space="preserve"> PAGE   \* MERGEFORMAT </w:instrText>
        </w:r>
        <w:r>
          <w:fldChar w:fldCharType="separate"/>
        </w:r>
        <w:r w:rsidR="12205C93">
          <w:t>2</w:t>
        </w:r>
        <w:r>
          <w:fldChar w:fldCharType="end"/>
        </w:r>
      </w:p>
    </w:sdtContent>
  </w:sdt>
  <w:p w:rsidR="00D776B1" w:rsidRDefault="00D776B1" w14:paraId="4DDA9AD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776B1" w:rsidRDefault="00D776B1" w14:paraId="0BA10F78" w14:textId="26917FFD">
    <w:pPr>
      <w:pStyle w:val="Footer"/>
    </w:pPr>
    <w:r>
      <w:rPr>
        <w:noProof/>
      </w:rPr>
      <w:drawing>
        <wp:anchor distT="0" distB="0" distL="114300" distR="114300" simplePos="0" relativeHeight="251661312" behindDoc="0" locked="0" layoutInCell="1" hidden="0" allowOverlap="1" wp14:anchorId="2CB2DA04" wp14:editId="54DC2AD7">
          <wp:simplePos x="0" y="0"/>
          <wp:positionH relativeFrom="column">
            <wp:posOffset>-66675</wp:posOffset>
          </wp:positionH>
          <wp:positionV relativeFrom="paragraph">
            <wp:posOffset>-1160780</wp:posOffset>
          </wp:positionV>
          <wp:extent cx="1219200" cy="750570"/>
          <wp:effectExtent l="0" t="0" r="0" b="0"/>
          <wp:wrapSquare wrapText="bothSides" distT="0" distB="0" distL="114300" distR="114300"/>
          <wp:docPr id="1686571302" name="image1.png" descr="&#10;Thomas Pocklington Trust logo; Large TPT letters with the words Thomas Pocklington Trust underneath enclosed in a rectangle. Letters, words and the rectangle border are a dark blue. Within the P of TPT is a small round eye looking upwards."/>
          <wp:cNvGraphicFramePr/>
          <a:graphic xmlns:a="http://schemas.openxmlformats.org/drawingml/2006/main">
            <a:graphicData uri="http://schemas.openxmlformats.org/drawingml/2006/picture">
              <pic:pic xmlns:pic="http://schemas.openxmlformats.org/drawingml/2006/picture">
                <pic:nvPicPr>
                  <pic:cNvPr id="1686571302" name="image1.png" descr="&#10;Thomas Pocklington Trust logo; Large TPT letters with the words Thomas Pocklington Trust underneath enclosed in a rectangle. Letters, words and the rectangle border are a dark blue. Within the P of TPT is a small round eye looking upwards."/>
                  <pic:cNvPicPr preferRelativeResize="0"/>
                </pic:nvPicPr>
                <pic:blipFill>
                  <a:blip r:embed="rId1"/>
                  <a:srcRect/>
                  <a:stretch>
                    <a:fillRect/>
                  </a:stretch>
                </pic:blipFill>
                <pic:spPr>
                  <a:xfrm>
                    <a:off x="0" y="0"/>
                    <a:ext cx="1219200" cy="75057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9703DB4" wp14:editId="6971FBF7">
          <wp:simplePos x="0" y="0"/>
          <wp:positionH relativeFrom="column">
            <wp:posOffset>1419225</wp:posOffset>
          </wp:positionH>
          <wp:positionV relativeFrom="paragraph">
            <wp:posOffset>-1160780</wp:posOffset>
          </wp:positionV>
          <wp:extent cx="1962150" cy="575310"/>
          <wp:effectExtent l="0" t="0" r="0" b="0"/>
          <wp:wrapSquare wrapText="bothSides"/>
          <wp:docPr id="2" name="Picture 2" descr="UCL logo, large white letters against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 logo, large white letters against a black background."/>
                  <pic:cNvPicPr/>
                </pic:nvPicPr>
                <pic:blipFill>
                  <a:blip r:embed="rId2">
                    <a:extLst>
                      <a:ext uri="{28A0092B-C50C-407E-A947-70E740481C1C}">
                        <a14:useLocalDpi xmlns:a14="http://schemas.microsoft.com/office/drawing/2010/main" val="0"/>
                      </a:ext>
                    </a:extLst>
                  </a:blip>
                  <a:stretch>
                    <a:fillRect/>
                  </a:stretch>
                </pic:blipFill>
                <pic:spPr>
                  <a:xfrm>
                    <a:off x="0" y="0"/>
                    <a:ext cx="1962150" cy="575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2E10DED" wp14:editId="2A6B1784">
          <wp:simplePos x="0" y="0"/>
          <wp:positionH relativeFrom="column">
            <wp:posOffset>3657600</wp:posOffset>
          </wp:positionH>
          <wp:positionV relativeFrom="paragraph">
            <wp:posOffset>-1102360</wp:posOffset>
          </wp:positionV>
          <wp:extent cx="2032000" cy="469900"/>
          <wp:effectExtent l="0" t="0" r="6350" b="6350"/>
          <wp:wrapNone/>
          <wp:docPr id="1" name="Picture 1" descr="University of Westminster logo, purple letters and Westminster gate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University of Westminster logo, purple letters and Westminster gate icon"/>
                  <pic:cNvPicPr/>
                </pic:nvPicPr>
                <pic:blipFill>
                  <a:blip r:embed="rId3">
                    <a:extLst>
                      <a:ext uri="{28A0092B-C50C-407E-A947-70E740481C1C}">
                        <a14:useLocalDpi xmlns:a14="http://schemas.microsoft.com/office/drawing/2010/main" val="0"/>
                      </a:ext>
                    </a:extLst>
                  </a:blip>
                  <a:stretch>
                    <a:fillRect/>
                  </a:stretch>
                </pic:blipFill>
                <pic:spPr>
                  <a:xfrm>
                    <a:off x="0" y="0"/>
                    <a:ext cx="2032000" cy="4699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574F" w:rsidP="00B96B7F" w:rsidRDefault="007D574F" w14:paraId="3F13F007" w14:textId="77777777">
      <w:pPr>
        <w:spacing w:line="240" w:lineRule="auto"/>
      </w:pPr>
      <w:r>
        <w:separator/>
      </w:r>
    </w:p>
  </w:footnote>
  <w:footnote w:type="continuationSeparator" w:id="0">
    <w:p w:rsidR="007D574F" w:rsidP="00B96B7F" w:rsidRDefault="007D574F" w14:paraId="4F76B00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6B7F" w:rsidP="00D776B1" w:rsidRDefault="00D776B1" w14:paraId="5A372C0B" w14:textId="4DA2FE3E">
    <w:pPr>
      <w:pStyle w:val="Header"/>
      <w:tabs>
        <w:tab w:val="clear" w:pos="9026"/>
      </w:tabs>
    </w:pPr>
    <w:r>
      <w:tab/>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Change w:author="Tyson, Jim" w:date="2023-04-12T10:54:05.157Z">
        <w:tblPr>
          <w:tblStyle w:val="TableGrid"/>
          <w:tblLayout w:type="fixed"/>
          <w:tblLook w:val="06A0" w:firstRow="1" w:lastRow="0" w:firstColumn="1" w:lastColumn="0" w:noHBand="1" w:noVBand="1"/>
        </w:tblPr>
      </w:tblPrChange>
    </w:tblPr>
    <w:tblGrid>
      <w:gridCol w:w="3005"/>
      <w:gridCol w:w="3005"/>
      <w:gridCol w:w="3005"/>
      <w:tblGridChange>
        <w:tblGrid>
          <w:gridCol w:w="3005"/>
          <w:gridCol w:w="3005"/>
          <w:gridCol w:w="3005"/>
        </w:tblGrid>
      </w:tblGridChange>
    </w:tblGrid>
    <w:tr w:rsidR="1332221C" w:rsidTr="1332221C" w14:paraId="67271F3F">
      <w:trPr>
        <w:trHeight w:val="300"/>
        <w:trPrChange w:author="Tyson, Jim" w:date="2023-04-12T10:54:05.155Z">
          <w:trPr>
            <w:trHeight w:val="300"/>
          </w:trPr>
        </w:trPrChange>
      </w:trPr>
      <w:tc>
        <w:tcPr>
          <w:tcW w:w="3005" w:type="dxa"/>
          <w:tcMar/>
          <w:tcPrChange w:author="Tyson, Jim" w:date="2023-04-12T10:54:05.158Z">
            <w:tcPr>
              <w:tcW w:w="3005" w:type="dxa"/>
              <w:tcMar/>
            </w:tcPr>
          </w:tcPrChange>
        </w:tcPr>
        <w:p w:rsidR="1332221C" w:rsidP="1332221C" w:rsidRDefault="1332221C" w14:paraId="31093A62" w14:textId="66F76D61">
          <w:pPr>
            <w:pStyle w:val="Header"/>
            <w:bidi w:val="0"/>
            <w:ind w:left="-115"/>
            <w:jc w:val="left"/>
            <w:pPrChange w:author="Tyson, Jim" w:date="2023-04-12T10:54:05.177Z">
              <w:pPr>
                <w:bidi w:val="0"/>
              </w:pPr>
            </w:pPrChange>
          </w:pPr>
        </w:p>
      </w:tc>
      <w:tc>
        <w:tcPr>
          <w:tcW w:w="3005" w:type="dxa"/>
          <w:tcMar/>
          <w:tcPrChange w:author="Tyson, Jim" w:date="2023-04-12T10:54:05.158Z">
            <w:tcPr>
              <w:tcW w:w="3005" w:type="dxa"/>
              <w:tcMar/>
            </w:tcPr>
          </w:tcPrChange>
        </w:tcPr>
        <w:p w:rsidR="1332221C" w:rsidP="1332221C" w:rsidRDefault="1332221C" w14:paraId="610D2B69" w14:textId="4A383131">
          <w:pPr>
            <w:pStyle w:val="Header"/>
            <w:bidi w:val="0"/>
            <w:jc w:val="center"/>
            <w:pPrChange w:author="Tyson, Jim" w:date="2023-04-12T10:54:05.186Z">
              <w:pPr>
                <w:bidi w:val="0"/>
              </w:pPr>
            </w:pPrChange>
          </w:pPr>
        </w:p>
      </w:tc>
      <w:tc>
        <w:tcPr>
          <w:tcW w:w="3005" w:type="dxa"/>
          <w:tcMar/>
          <w:tcPrChange w:author="Tyson, Jim" w:date="2023-04-12T10:54:05.158Z">
            <w:tcPr>
              <w:tcW w:w="3005" w:type="dxa"/>
              <w:tcMar/>
            </w:tcPr>
          </w:tcPrChange>
        </w:tcPr>
        <w:p w:rsidR="1332221C" w:rsidP="1332221C" w:rsidRDefault="1332221C" w14:paraId="004F8DE9" w14:textId="6E9538A1">
          <w:pPr>
            <w:pStyle w:val="Header"/>
            <w:bidi w:val="0"/>
            <w:ind w:right="-115"/>
            <w:jc w:val="right"/>
            <w:pPrChange w:author="Tyson, Jim" w:date="2023-04-12T10:54:05.197Z">
              <w:pPr>
                <w:bidi w:val="0"/>
              </w:pPr>
            </w:pPrChange>
          </w:pPr>
        </w:p>
      </w:tc>
    </w:tr>
  </w:tbl>
  <w:p w:rsidR="1332221C" w:rsidP="1332221C" w:rsidRDefault="1332221C" w14:paraId="34A5CF08" w14:textId="26A48399">
    <w:pPr>
      <w:pStyle w:val="Header"/>
      <w:bidi w:val="0"/>
      <w:pPrChange w:author="Tyson, Jim" w:date="2023-04-12T10:54:05.209Z">
        <w:pPr>
          <w:bidi w:val="0"/>
        </w:pPr>
      </w:pPrChange>
    </w:pPr>
  </w:p>
</w:hdr>
</file>

<file path=word/intelligence2.xml><?xml version="1.0" encoding="utf-8"?>
<int2:intelligence xmlns:int2="http://schemas.microsoft.com/office/intelligence/2020/intelligence" xmlns:oel="http://schemas.microsoft.com/office/2019/extlst">
  <int2:observations>
    <int2:bookmark int2:bookmarkName="_Int_2PTiWZaY" int2:invalidationBookmarkName="" int2:hashCode="yCmdn+c4VcOFwg" int2:id="UzlwIYWE">
      <int2:state int2:value="Rejected" int2:type="AugLoop_Acronyms_AcronymsCritique"/>
    </int2:bookmark>
    <int2:bookmark int2:bookmarkName="_Int_jpIQCayP" int2:invalidationBookmarkName="" int2:hashCode="a7X/VNNYq0VXgz" int2:id="ViZuu5ZP">
      <int2:state int2:value="Rejected" int2:type="AugLoop_Text_Critique"/>
    </int2:bookmark>
    <int2:bookmark int2:bookmarkName="_Int_zdMcgNP2" int2:invalidationBookmarkName="" int2:hashCode="l2TkQHig1bomBB" int2:id="9FS49ioH">
      <int2:state int2:value="Rejected" int2:type="AugLoop_Text_Critique"/>
    </int2:bookmark>
    <int2:bookmark int2:bookmarkName="_Int_CIoUW1ep" int2:invalidationBookmarkName="" int2:hashCode="GnfUFiJMu+d6Q5" int2:id="WQ7f64sw">
      <int2:state int2:value="Rejected" int2:type="AugLoop_Text_Critique"/>
    </int2:bookmark>
    <int2:bookmark int2:bookmarkName="_Int_Ma3UU7OD" int2:invalidationBookmarkName="" int2:hashCode="rU/f34MHcwYaEO" int2:id="fVcf3Okm">
      <int2:state int2:value="Rejected" int2:type="AugLoop_Text_Critique"/>
    </int2:bookmark>
    <int2:bookmark int2:bookmarkName="_Int_gddhBqi3" int2:invalidationBookmarkName="" int2:hashCode="SradH0SdDJdch8" int2:id="hwAkkVwD">
      <int2:state int2:value="Rejected" int2:type="AugLoop_Text_Critique"/>
    </int2:bookmark>
    <int2:bookmark int2:bookmarkName="_Int_zrvvPzZ2" int2:invalidationBookmarkName="" int2:hashCode="ZanletI6wlweVG" int2:id="YWrDuE1m">
      <int2:state int2:value="Rejected" int2:type="AugLoop_Text_Critique"/>
    </int2:bookmark>
    <int2:bookmark int2:bookmarkName="_Int_ewEzfFWT" int2:invalidationBookmarkName="" int2:hashCode="tnsYK9K0bgIv58" int2:id="lH1zuYCZ">
      <int2:state int2:value="Rejected" int2:type="AugLoop_Text_Critique"/>
    </int2:bookmark>
    <int2:bookmark int2:bookmarkName="_Int_XN82etNL" int2:invalidationBookmarkName="" int2:hashCode="rU/f34MHcwYaEO" int2:id="4uFZTmuL">
      <int2:state int2:value="Rejected" int2:type="AugLoop_Text_Critique"/>
    </int2:bookmark>
    <int2:bookmark int2:bookmarkName="_Int_raqmiMLD" int2:invalidationBookmarkName="" int2:hashCode="Misg/15vGxeaYP" int2:id="37CGba1K">
      <int2:state int2:value="Rejected" int2:type="AugLoop_Text_Critique"/>
    </int2:bookmark>
    <int2:bookmark int2:bookmarkName="_Int_S1dji6Pi" int2:invalidationBookmarkName="" int2:hashCode="SradH0SdDJdch8" int2:id="pGNDoYa9">
      <int2:state int2:value="Rejected" int2:type="AugLoop_Text_Critique"/>
    </int2:bookmark>
    <int2:bookmark int2:bookmarkName="_Int_alhaPb9C" int2:invalidationBookmarkName="" int2:hashCode="SradH0SdDJdch8" int2:id="SowhBf6y">
      <int2:state int2:value="Rejected" int2:type="AugLoop_Text_Critique"/>
    </int2:bookmark>
    <int2:bookmark int2:bookmarkName="_Int_5I7oROgr" int2:invalidationBookmarkName="" int2:hashCode="rU/f34MHcwYaEO" int2:id="bJJkwBJs">
      <int2:state int2:value="Rejected" int2:type="AugLoop_Text_Critique"/>
    </int2:bookmark>
    <int2:bookmark int2:bookmarkName="_Int_DD2fDRtq" int2:invalidationBookmarkName="" int2:hashCode="tnsYK9K0bgIv58" int2:id="vRYWX0Z6">
      <int2:state int2:value="Rejected" int2:type="AugLoop_Text_Critique"/>
    </int2:bookmark>
    <int2:bookmark int2:bookmarkName="_Int_E8eUKRvD" int2:invalidationBookmarkName="" int2:hashCode="rU/f34MHcwYaEO" int2:id="Gpq44E1D">
      <int2:state int2:value="Rejected" int2:type="AugLoop_Text_Critique"/>
    </int2:bookmark>
    <int2:bookmark int2:bookmarkName="_Int_GpyP96rx" int2:invalidationBookmarkName="" int2:hashCode="wTgK9IZZETlp4J" int2:id="5r6F1mzq">
      <int2:state int2:value="Rejected" int2:type="AugLoop_Text_Critique"/>
    </int2:bookmark>
    <int2:bookmark int2:bookmarkName="_Int_2xwZjO75" int2:invalidationBookmarkName="" int2:hashCode="csj3W2JXL1myG9" int2:id="dkY6C8Ka">
      <int2:state int2:value="Rejected" int2:type="AugLoop_Text_Critique"/>
    </int2:bookmark>
    <int2:bookmark int2:bookmarkName="_Int_cQQJQDXZ" int2:invalidationBookmarkName="" int2:hashCode="rU/f34MHcwYaEO" int2:id="VqfGSLZl">
      <int2:state int2:value="Rejected" int2:type="AugLoop_Text_Critique"/>
    </int2:bookmark>
    <int2:bookmark int2:bookmarkName="_Int_RJgoKnbk" int2:invalidationBookmarkName="" int2:hashCode="Misg/15vGxeaYP" int2:id="rqk5aoKw">
      <int2:state int2:value="Rejected" int2:type="AugLoop_Text_Critique"/>
    </int2:bookmark>
    <int2:bookmark int2:bookmarkName="_Int_HtE7nzT3" int2:invalidationBookmarkName="" int2:hashCode="SradH0SdDJdch8" int2:id="W8Rr22P7">
      <int2:state int2:value="Rejected" int2:type="AugLoop_Text_Critique"/>
    </int2:bookmark>
    <int2:bookmark int2:bookmarkName="_Int_r16TrTk6" int2:invalidationBookmarkName="" int2:hashCode="tnsYK9K0bgIv58" int2:id="PgrT0uG8">
      <int2:state int2:value="Rejected" int2:type="AugLoop_Text_Critique"/>
    </int2:bookmark>
    <int2:bookmark int2:bookmarkName="_Int_xc5Y7kMw" int2:invalidationBookmarkName="" int2:hashCode="2yIE8bddv3fVdq" int2:id="PLGBySsV">
      <int2:state int2:value="Rejected" int2:type="LegacyProofing"/>
    </int2:bookmark>
    <int2:bookmark int2:bookmarkName="_Int_PAPY0Gdz" int2:invalidationBookmarkName="" int2:hashCode="2HNwtEUxr5a6sU" int2:id="3BP9SCD5">
      <int2:state int2:value="Rejected" int2:type="LegacyProofing"/>
    </int2:bookmark>
    <int2:bookmark int2:bookmarkName="_Int_dZqAru6o" int2:invalidationBookmarkName="" int2:hashCode="8o4NFyiOzdmUEG" int2:id="qHnO9FBJ">
      <int2:state int2:value="Rejected" int2:type="LegacyProofing"/>
    </int2:bookmark>
    <int2:bookmark int2:bookmarkName="_Int_8jd18fPy" int2:invalidationBookmarkName="" int2:hashCode="d3TOnshLjBTb8G" int2:id="9EmtSO70">
      <int2:state int2:value="Rejected" int2:type="LegacyProofing"/>
    </int2:bookmark>
    <int2:bookmark int2:bookmarkName="_Int_GFIADQ1i" int2:invalidationBookmarkName="" int2:hashCode="2HNwtEUxr5a6sU" int2:id="p83Nh2yL">
      <int2:state int2:value="Rejected" int2:type="LegacyProofing"/>
    </int2:bookmark>
    <int2:bookmark int2:bookmarkName="_Int_SNfvMSxT" int2:invalidationBookmarkName="" int2:hashCode="W33NFKT6os3VTP" int2:id="x2aAr9xz">
      <int2:state int2:value="Rejected" int2:type="LegacyProofing"/>
    </int2:bookmark>
    <int2:bookmark int2:bookmarkName="_Int_pPzYo5QB" int2:invalidationBookmarkName="" int2:hashCode="XiQEr70hyOIYbN" int2:id="5oac4Pq3">
      <int2:extLst>
        <oel:ext uri="426473B9-03D8-482F-96C9-C2C85392BACA">
          <int2:similarityCritique int2:version="1" int2:context="This document is intended to set a simple standard for embedding basic accessibility priorities in STEMM content.">
            <int2:source int2:sourceType="Online" int2:sourceTitle="Accessible STEMM Introduction | Make Things Accessible" int2:sourceUrl="https://www.makethingsaccessible.com/guides/accessible-stemm-introduction/" int2:sourceSnippet="This document is intended to set a simple standard for embedding basic accessibility priorities in STEMM content. The document can help you understand what you should do to enable inclusive learning and gives links as to how you can do it. Understand who is responsible for implementing policy including.">
              <int2:suggestions int2:citationType="Inline">
                <int2:suggestion int2:citationStyle="Mla" int2:isIdentical="1">
                  <int2:citationText>(“Accessible STEMM Introduction | Make Things Accessible”)</int2:citationText>
                </int2:suggestion>
                <int2:suggestion int2:citationStyle="Apa" int2:isIdentical="1">
                  <int2:citationText>(“Accessible STEMM Introduction | Make Things Accessible”)</int2:citationText>
                </int2:suggestion>
                <int2:suggestion int2:citationStyle="Chicago" int2:isIdentical="1">
                  <int2:citationText>(“Accessible STEMM Introduction | Make Things Accessible”)</int2:citationText>
                </int2:suggestion>
              </int2:suggestions>
              <int2:suggestions int2:citationType="Full">
                <int2:suggestion int2:citationStyle="Mla" int2:isIdentical="1">
                  <int2:citationText>&lt;i&gt;Accessible STEMM Introduction | Make Things Accessible&lt;/i&gt;, https://www.makethingsaccessible.com/guides/accessible-stemm-introduction/.</int2:citationText>
                </int2:suggestion>
                <int2:suggestion int2:citationStyle="Apa" int2:isIdentical="1">
                  <int2:citationText>&lt;i&gt;Accessible STEMM Introduction | Make Things Accessible&lt;/i&gt;. (n.d.). Retrieved from https://www.makethingsaccessible.com/guides/accessible-stemm-introduction/</int2:citationText>
                </int2:suggestion>
                <int2:suggestion int2:citationStyle="Chicago" int2:isIdentical="1">
                  <int2:citationText>“Accessible STEMM Introduction | Make Things Accessible” n.d., https://www.makethingsaccessible.com/guides/accessible-stemm-introduction/.</int2:citationText>
                </int2:suggestion>
              </int2:suggestions>
            </int2:source>
          </int2:similarityCritique>
        </oel:ext>
      </int2:extLst>
    </int2:bookmark>
    <int2:entireDocument int2:id="162PI518">
      <int2:extLst>
        <oel:ext uri="E302BA01-7950-474C-9AD3-286E660C40A8">
          <int2:similaritySummary int2:version="1" int2:runId="1675691590761" int2:tilesCheckedInThisRun="172" int2:totalNumOfTiles="172" int2:similarityAnnotationCount="9" int2:numWords="1803" int2:numFlaggedWords="181"/>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02AF6DEA-3F3766D1 45E22EB5-77777777 07624DE5-22C3A01D 321BF94C-0578B21E 327453A5-3CB1D5D6 7DDE621C-5766C122 1C0C2406-367C9E8D 40052980-1D4C4F04 47B78D6A-77777777 2115F5E2-67B8FBCA 3EA05DE2-77777777 5C757FC6-037C506B 160B364C-77777777 659CEE5A-1126BC1C 23C19716-18A5F794 0BA101FF-77777777 3AD659C5-77777777 4C3EB501-77777777 2DB4214A-5D40A7C3 1470C7F2-77777777 7EB89EB4-1A82ED30 6E8AC943-659BC938 24835278-77777777 2AF0906D-5CFF995D 54AB6178-77777777 69E17AF0-77777777 0A36451F-77777777 5F067A5F-77777777 16916CA0-77777777 6400EEFE-34D4C351 12DD814F-77777777 56B670EA-34108E23 3016AA35-77777777 708C8DFD-6D11B057 5B3021D6-77777777 532EE77E-77777777 608F038E-0D194F5A 1F05DB4E-77777777 69883F3E-3EBB0E3C 291DF7E7-77777777 2AEF1381-7DBC262A 361123E0-77777777 2BD219F0-5325CA19 6BC707E2-77777777 649F5EB5-33A5011E 110C5F51-0B5C675E 72F62988-77777777 529D4963-77777777 77154CC7-77777777 072F6B21-77777777 412D75C7-77777777 00A8C6D6-2A2A2AD9 2EBA900A-77777777 573D56BD-77777777 6735622E-463494DE 6A3FDC31-77777777 06047088-068D17DF 172380BA-77777777 5C289E0F-480E293A 62505EC0-404FCCEF 5075B6DA-15091283 1817E8CF-42B98177 2616F32A-77777777 597B5624-77777777 6BA492A5-77777777 239AAF8A-77777777 004D14AF-77777777 61A88C11-166E83CB 28C2C6A2-2B8BCF67 2DA05F56-77392560 7E3D3A4B-097EF2A3 0DF23933-77777777 20890703-5A01220D 43DEBB62-77777777 52C76868-3DAC2880 46FD3466-77777777 7AD005FE-728695DD 1982D26B-77777777 4ACF1123-7092BF32 04D14363-77777777 6B12CE02-2C6CD775 33F95B55-721D30F7 6D99102F-4D864B08 06ACF597-77777777 34564752-77777777 6CFAE7BB-77777777 7098F40E-77777777 36D7B87E-77777777 0CCD99E9-77777777 469634D8-77777777 0B761AF6-77777777 4CF516B3-77777777 00133885-77777777 2DCAC018-26B65EAA 563828BE-77777777 437FDA90-0522A53E 1AF0A27A-77777777 1C95E5D5-6F853BDC 3D9EE91B-77777777 14618AA7-1EFB5C26 7D10D3F9-77777777 09A0F737-64BB0248 24FE0E5C-51101C5E 2DEF5156-77777777 1CC514BB-1D645A77 7B205860-77777777 22EB5815-77777777 399EE530-77777777 1FCB27D3-77777777 4FC384C5-28D8B4C4 1AC95F79-77777777 3A6059A2-77777777 1D5B69EE-77777777 56FB8D47-77777777 0B67B104-6BD9C143 23FEA03A-77777777 7A558644-77777777 3E0CDD8F-77777777 0E9C7E5C-77777777 0FAE312B-77777777 7C3762BC-43F6CB8F 73D3CC44-77777777 1F504437-3B825B03 6555C107-6DEBF747 25DB1B96-05C86A0B 61BE0E80-77777777 533F2981-4D2C36E3 39280E02-77777777 50AE3BE4-496994AE 07A6D42E-7279B0AC 569B166C-77777777 130CD948-6BD293AC 030DC6D4-77777777 42915987-77777777 5D2477D2-77777777 5B1593B8-77777777 65D0F147-77777777 1BC51F2A-77777777 74495716-77777777 3C9ED61D-77777777 6F9A686C-77777777 336FF78F-4DF918D6 6978F406-77777777 60368A88-52F05DC6 08781D6E-6A4A531D 2390452F-77777777 406365BD-6959AD33 0116C120-77777777 60FBAC22-77777777 32078772-77777777 65E3DF5A-77777777 71FC6FB6-77777777 7C568828-77777777 1EB26E3B-77777777 0A66E969-77777777 3C0E7E97-1F9F5303 30567D6E-3E406279 70E55618-77777777 470E8144-6DD7E495 734B75E7-77777777 30F70A11-77777777 1049FE6D-77777777 01B263AF-77777777 33A6DA03-77777777 230669BB-77777777 4812DDBC-77777777 16D154FC-77777777 77B5F94C-77777777 1B29C9D4-77777777 2D308F2D-77777777 3AF17DED-77777777 5D78B900-77777777 7B5E0EE9-77777777 626EFFA5-77777777 15F998E2-77777777 34153C78-74BB818A 0E6928B6-58658185 7DF7D756-77777777 4926A4DB-1D665DAE 48DC343E-77777777 42CD012B-77777777 4DB2B5DF-77777777 5BF81163-77777777 56BFF9F3-77777777 1DE4CA34-77777777 6D2DE815-77777777 47B2F036-77777777 7556883D-4453C989 7B24ABB5-3AB7A554 62EF3F4F-067F6D41 618EFD33-7FFE8758 4A35BC32-36A891C4 0A81A847-77777777 2B2164AA-08562464 3B1FA26D-77777777 47A7132D-18B081C2 629B2A03-6F978E8B 5A372C0B-4DA2FE3E 40F693C9-4951E635 4DDA9AD4-77777777 0BA10F78-26917FF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6A4"/>
    <w:multiLevelType w:val="hybridMultilevel"/>
    <w:tmpl w:val="EA1A8E52"/>
    <w:lvl w:ilvl="0" w:tplc="832CBE40">
      <w:start w:val="1"/>
      <w:numFmt w:val="bullet"/>
      <w:lvlText w:val=""/>
      <w:lvlJc w:val="left"/>
      <w:pPr>
        <w:ind w:left="720" w:hanging="360"/>
      </w:pPr>
      <w:rPr>
        <w:rFonts w:hint="default" w:ascii="Symbol" w:hAnsi="Symbol"/>
      </w:rPr>
    </w:lvl>
    <w:lvl w:ilvl="1" w:tplc="50BE02D4">
      <w:start w:val="1"/>
      <w:numFmt w:val="bullet"/>
      <w:lvlText w:val="o"/>
      <w:lvlJc w:val="left"/>
      <w:pPr>
        <w:ind w:left="1440" w:hanging="360"/>
      </w:pPr>
      <w:rPr>
        <w:rFonts w:hint="default" w:ascii="Courier New" w:hAnsi="Courier New"/>
      </w:rPr>
    </w:lvl>
    <w:lvl w:ilvl="2" w:tplc="F7784E1A">
      <w:start w:val="1"/>
      <w:numFmt w:val="bullet"/>
      <w:lvlText w:val=""/>
      <w:lvlJc w:val="left"/>
      <w:pPr>
        <w:ind w:left="2160" w:hanging="360"/>
      </w:pPr>
      <w:rPr>
        <w:rFonts w:hint="default" w:ascii="Wingdings" w:hAnsi="Wingdings"/>
      </w:rPr>
    </w:lvl>
    <w:lvl w:ilvl="3" w:tplc="D4C4ED04">
      <w:start w:val="1"/>
      <w:numFmt w:val="bullet"/>
      <w:lvlText w:val=""/>
      <w:lvlJc w:val="left"/>
      <w:pPr>
        <w:ind w:left="2880" w:hanging="360"/>
      </w:pPr>
      <w:rPr>
        <w:rFonts w:hint="default" w:ascii="Symbol" w:hAnsi="Symbol"/>
      </w:rPr>
    </w:lvl>
    <w:lvl w:ilvl="4" w:tplc="75A4AC6C">
      <w:start w:val="1"/>
      <w:numFmt w:val="bullet"/>
      <w:lvlText w:val="o"/>
      <w:lvlJc w:val="left"/>
      <w:pPr>
        <w:ind w:left="3600" w:hanging="360"/>
      </w:pPr>
      <w:rPr>
        <w:rFonts w:hint="default" w:ascii="Courier New" w:hAnsi="Courier New"/>
      </w:rPr>
    </w:lvl>
    <w:lvl w:ilvl="5" w:tplc="610EF0DA">
      <w:start w:val="1"/>
      <w:numFmt w:val="bullet"/>
      <w:lvlText w:val=""/>
      <w:lvlJc w:val="left"/>
      <w:pPr>
        <w:ind w:left="4320" w:hanging="360"/>
      </w:pPr>
      <w:rPr>
        <w:rFonts w:hint="default" w:ascii="Wingdings" w:hAnsi="Wingdings"/>
      </w:rPr>
    </w:lvl>
    <w:lvl w:ilvl="6" w:tplc="A332420A">
      <w:start w:val="1"/>
      <w:numFmt w:val="bullet"/>
      <w:lvlText w:val=""/>
      <w:lvlJc w:val="left"/>
      <w:pPr>
        <w:ind w:left="5040" w:hanging="360"/>
      </w:pPr>
      <w:rPr>
        <w:rFonts w:hint="default" w:ascii="Symbol" w:hAnsi="Symbol"/>
      </w:rPr>
    </w:lvl>
    <w:lvl w:ilvl="7" w:tplc="DBB65770">
      <w:start w:val="1"/>
      <w:numFmt w:val="bullet"/>
      <w:lvlText w:val="o"/>
      <w:lvlJc w:val="left"/>
      <w:pPr>
        <w:ind w:left="5760" w:hanging="360"/>
      </w:pPr>
      <w:rPr>
        <w:rFonts w:hint="default" w:ascii="Courier New" w:hAnsi="Courier New"/>
      </w:rPr>
    </w:lvl>
    <w:lvl w:ilvl="8" w:tplc="DE7E0B26">
      <w:start w:val="1"/>
      <w:numFmt w:val="bullet"/>
      <w:lvlText w:val=""/>
      <w:lvlJc w:val="left"/>
      <w:pPr>
        <w:ind w:left="6480" w:hanging="360"/>
      </w:pPr>
      <w:rPr>
        <w:rFonts w:hint="default" w:ascii="Wingdings" w:hAnsi="Wingdings"/>
      </w:rPr>
    </w:lvl>
  </w:abstractNum>
  <w:abstractNum w:abstractNumId="1" w15:restartNumberingAfterBreak="0">
    <w:nsid w:val="16859180"/>
    <w:multiLevelType w:val="hybridMultilevel"/>
    <w:tmpl w:val="844CFAE2"/>
    <w:lvl w:ilvl="0" w:tplc="5120A084">
      <w:start w:val="1"/>
      <w:numFmt w:val="bullet"/>
      <w:lvlText w:val=""/>
      <w:lvlJc w:val="left"/>
      <w:pPr>
        <w:ind w:left="720" w:hanging="360"/>
      </w:pPr>
      <w:rPr>
        <w:rFonts w:hint="default" w:ascii="Symbol" w:hAnsi="Symbol"/>
      </w:rPr>
    </w:lvl>
    <w:lvl w:ilvl="1" w:tplc="4FA60156">
      <w:start w:val="1"/>
      <w:numFmt w:val="bullet"/>
      <w:lvlText w:val="o"/>
      <w:lvlJc w:val="left"/>
      <w:pPr>
        <w:ind w:left="1440" w:hanging="360"/>
      </w:pPr>
      <w:rPr>
        <w:rFonts w:hint="default" w:ascii="Courier New" w:hAnsi="Courier New"/>
      </w:rPr>
    </w:lvl>
    <w:lvl w:ilvl="2" w:tplc="92100C9E">
      <w:start w:val="1"/>
      <w:numFmt w:val="bullet"/>
      <w:lvlText w:val=""/>
      <w:lvlJc w:val="left"/>
      <w:pPr>
        <w:ind w:left="2160" w:hanging="360"/>
      </w:pPr>
      <w:rPr>
        <w:rFonts w:hint="default" w:ascii="Wingdings" w:hAnsi="Wingdings"/>
      </w:rPr>
    </w:lvl>
    <w:lvl w:ilvl="3" w:tplc="8068866C">
      <w:start w:val="1"/>
      <w:numFmt w:val="bullet"/>
      <w:lvlText w:val=""/>
      <w:lvlJc w:val="left"/>
      <w:pPr>
        <w:ind w:left="2880" w:hanging="360"/>
      </w:pPr>
      <w:rPr>
        <w:rFonts w:hint="default" w:ascii="Symbol" w:hAnsi="Symbol"/>
      </w:rPr>
    </w:lvl>
    <w:lvl w:ilvl="4" w:tplc="4B186240">
      <w:start w:val="1"/>
      <w:numFmt w:val="bullet"/>
      <w:lvlText w:val="o"/>
      <w:lvlJc w:val="left"/>
      <w:pPr>
        <w:ind w:left="3600" w:hanging="360"/>
      </w:pPr>
      <w:rPr>
        <w:rFonts w:hint="default" w:ascii="Courier New" w:hAnsi="Courier New"/>
      </w:rPr>
    </w:lvl>
    <w:lvl w:ilvl="5" w:tplc="B6BE3642">
      <w:start w:val="1"/>
      <w:numFmt w:val="bullet"/>
      <w:lvlText w:val=""/>
      <w:lvlJc w:val="left"/>
      <w:pPr>
        <w:ind w:left="4320" w:hanging="360"/>
      </w:pPr>
      <w:rPr>
        <w:rFonts w:hint="default" w:ascii="Wingdings" w:hAnsi="Wingdings"/>
      </w:rPr>
    </w:lvl>
    <w:lvl w:ilvl="6" w:tplc="12DC02F4">
      <w:start w:val="1"/>
      <w:numFmt w:val="bullet"/>
      <w:lvlText w:val=""/>
      <w:lvlJc w:val="left"/>
      <w:pPr>
        <w:ind w:left="5040" w:hanging="360"/>
      </w:pPr>
      <w:rPr>
        <w:rFonts w:hint="default" w:ascii="Symbol" w:hAnsi="Symbol"/>
      </w:rPr>
    </w:lvl>
    <w:lvl w:ilvl="7" w:tplc="894E0D2E">
      <w:start w:val="1"/>
      <w:numFmt w:val="bullet"/>
      <w:lvlText w:val="o"/>
      <w:lvlJc w:val="left"/>
      <w:pPr>
        <w:ind w:left="5760" w:hanging="360"/>
      </w:pPr>
      <w:rPr>
        <w:rFonts w:hint="default" w:ascii="Courier New" w:hAnsi="Courier New"/>
      </w:rPr>
    </w:lvl>
    <w:lvl w:ilvl="8" w:tplc="0B4CA0EC">
      <w:start w:val="1"/>
      <w:numFmt w:val="bullet"/>
      <w:lvlText w:val=""/>
      <w:lvlJc w:val="left"/>
      <w:pPr>
        <w:ind w:left="6480" w:hanging="360"/>
      </w:pPr>
      <w:rPr>
        <w:rFonts w:hint="default" w:ascii="Wingdings" w:hAnsi="Wingdings"/>
      </w:rPr>
    </w:lvl>
  </w:abstractNum>
  <w:abstractNum w:abstractNumId="2" w15:restartNumberingAfterBreak="0">
    <w:nsid w:val="19311B00"/>
    <w:multiLevelType w:val="hybridMultilevel"/>
    <w:tmpl w:val="194266EE"/>
    <w:lvl w:ilvl="0" w:tplc="FFFFFFFF">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BDF46D7"/>
    <w:multiLevelType w:val="hybridMultilevel"/>
    <w:tmpl w:val="C20CD9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50D33DD"/>
    <w:multiLevelType w:val="hybridMultilevel"/>
    <w:tmpl w:val="17DEEB98"/>
    <w:lvl w:ilvl="0" w:tplc="DFC659DA">
      <w:start w:val="1"/>
      <w:numFmt w:val="bullet"/>
      <w:lvlText w:val=""/>
      <w:lvlJc w:val="left"/>
      <w:pPr>
        <w:ind w:left="720" w:hanging="360"/>
      </w:pPr>
      <w:rPr>
        <w:rFonts w:hint="default" w:ascii="Symbol" w:hAnsi="Symbol"/>
      </w:rPr>
    </w:lvl>
    <w:lvl w:ilvl="1" w:tplc="70CE10CE">
      <w:start w:val="1"/>
      <w:numFmt w:val="bullet"/>
      <w:lvlText w:val="o"/>
      <w:lvlJc w:val="left"/>
      <w:pPr>
        <w:ind w:left="1440" w:hanging="360"/>
      </w:pPr>
      <w:rPr>
        <w:rFonts w:hint="default" w:ascii="Courier New" w:hAnsi="Courier New"/>
      </w:rPr>
    </w:lvl>
    <w:lvl w:ilvl="2" w:tplc="2C120AC8">
      <w:start w:val="1"/>
      <w:numFmt w:val="bullet"/>
      <w:lvlText w:val=""/>
      <w:lvlJc w:val="left"/>
      <w:pPr>
        <w:ind w:left="2160" w:hanging="360"/>
      </w:pPr>
      <w:rPr>
        <w:rFonts w:hint="default" w:ascii="Wingdings" w:hAnsi="Wingdings"/>
      </w:rPr>
    </w:lvl>
    <w:lvl w:ilvl="3" w:tplc="E91C6406">
      <w:start w:val="1"/>
      <w:numFmt w:val="bullet"/>
      <w:lvlText w:val=""/>
      <w:lvlJc w:val="left"/>
      <w:pPr>
        <w:ind w:left="2880" w:hanging="360"/>
      </w:pPr>
      <w:rPr>
        <w:rFonts w:hint="default" w:ascii="Symbol" w:hAnsi="Symbol"/>
      </w:rPr>
    </w:lvl>
    <w:lvl w:ilvl="4" w:tplc="CEF05C0E">
      <w:start w:val="1"/>
      <w:numFmt w:val="bullet"/>
      <w:lvlText w:val="o"/>
      <w:lvlJc w:val="left"/>
      <w:pPr>
        <w:ind w:left="3600" w:hanging="360"/>
      </w:pPr>
      <w:rPr>
        <w:rFonts w:hint="default" w:ascii="Courier New" w:hAnsi="Courier New"/>
      </w:rPr>
    </w:lvl>
    <w:lvl w:ilvl="5" w:tplc="DE38C22A">
      <w:start w:val="1"/>
      <w:numFmt w:val="bullet"/>
      <w:lvlText w:val=""/>
      <w:lvlJc w:val="left"/>
      <w:pPr>
        <w:ind w:left="4320" w:hanging="360"/>
      </w:pPr>
      <w:rPr>
        <w:rFonts w:hint="default" w:ascii="Wingdings" w:hAnsi="Wingdings"/>
      </w:rPr>
    </w:lvl>
    <w:lvl w:ilvl="6" w:tplc="4E58F15E">
      <w:start w:val="1"/>
      <w:numFmt w:val="bullet"/>
      <w:lvlText w:val=""/>
      <w:lvlJc w:val="left"/>
      <w:pPr>
        <w:ind w:left="5040" w:hanging="360"/>
      </w:pPr>
      <w:rPr>
        <w:rFonts w:hint="default" w:ascii="Symbol" w:hAnsi="Symbol"/>
      </w:rPr>
    </w:lvl>
    <w:lvl w:ilvl="7" w:tplc="44026490">
      <w:start w:val="1"/>
      <w:numFmt w:val="bullet"/>
      <w:lvlText w:val="o"/>
      <w:lvlJc w:val="left"/>
      <w:pPr>
        <w:ind w:left="5760" w:hanging="360"/>
      </w:pPr>
      <w:rPr>
        <w:rFonts w:hint="default" w:ascii="Courier New" w:hAnsi="Courier New"/>
      </w:rPr>
    </w:lvl>
    <w:lvl w:ilvl="8" w:tplc="7370EA1E">
      <w:start w:val="1"/>
      <w:numFmt w:val="bullet"/>
      <w:lvlText w:val=""/>
      <w:lvlJc w:val="left"/>
      <w:pPr>
        <w:ind w:left="6480" w:hanging="360"/>
      </w:pPr>
      <w:rPr>
        <w:rFonts w:hint="default" w:ascii="Wingdings" w:hAnsi="Wingdings"/>
      </w:rPr>
    </w:lvl>
  </w:abstractNum>
  <w:abstractNum w:abstractNumId="5" w15:restartNumberingAfterBreak="0">
    <w:nsid w:val="4A09CDA1"/>
    <w:multiLevelType w:val="hybridMultilevel"/>
    <w:tmpl w:val="68B0A7FC"/>
    <w:lvl w:ilvl="0" w:tplc="FADC6020">
      <w:start w:val="1"/>
      <w:numFmt w:val="bullet"/>
      <w:lvlText w:val=""/>
      <w:lvlJc w:val="left"/>
      <w:pPr>
        <w:ind w:left="720" w:hanging="360"/>
      </w:pPr>
      <w:rPr>
        <w:rFonts w:hint="default" w:ascii="Symbol" w:hAnsi="Symbol"/>
      </w:rPr>
    </w:lvl>
    <w:lvl w:ilvl="1" w:tplc="48BA738E">
      <w:start w:val="1"/>
      <w:numFmt w:val="bullet"/>
      <w:lvlText w:val="o"/>
      <w:lvlJc w:val="left"/>
      <w:pPr>
        <w:ind w:left="1440" w:hanging="360"/>
      </w:pPr>
      <w:rPr>
        <w:rFonts w:hint="default" w:ascii="Courier New" w:hAnsi="Courier New"/>
      </w:rPr>
    </w:lvl>
    <w:lvl w:ilvl="2" w:tplc="8814C630">
      <w:start w:val="1"/>
      <w:numFmt w:val="bullet"/>
      <w:lvlText w:val=""/>
      <w:lvlJc w:val="left"/>
      <w:pPr>
        <w:ind w:left="2160" w:hanging="360"/>
      </w:pPr>
      <w:rPr>
        <w:rFonts w:hint="default" w:ascii="Wingdings" w:hAnsi="Wingdings"/>
      </w:rPr>
    </w:lvl>
    <w:lvl w:ilvl="3" w:tplc="A2F04DF4">
      <w:start w:val="1"/>
      <w:numFmt w:val="bullet"/>
      <w:lvlText w:val=""/>
      <w:lvlJc w:val="left"/>
      <w:pPr>
        <w:ind w:left="2880" w:hanging="360"/>
      </w:pPr>
      <w:rPr>
        <w:rFonts w:hint="default" w:ascii="Symbol" w:hAnsi="Symbol"/>
      </w:rPr>
    </w:lvl>
    <w:lvl w:ilvl="4" w:tplc="132E13B4">
      <w:start w:val="1"/>
      <w:numFmt w:val="bullet"/>
      <w:lvlText w:val="o"/>
      <w:lvlJc w:val="left"/>
      <w:pPr>
        <w:ind w:left="3600" w:hanging="360"/>
      </w:pPr>
      <w:rPr>
        <w:rFonts w:hint="default" w:ascii="Courier New" w:hAnsi="Courier New"/>
      </w:rPr>
    </w:lvl>
    <w:lvl w:ilvl="5" w:tplc="56321A94">
      <w:start w:val="1"/>
      <w:numFmt w:val="bullet"/>
      <w:lvlText w:val=""/>
      <w:lvlJc w:val="left"/>
      <w:pPr>
        <w:ind w:left="4320" w:hanging="360"/>
      </w:pPr>
      <w:rPr>
        <w:rFonts w:hint="default" w:ascii="Wingdings" w:hAnsi="Wingdings"/>
      </w:rPr>
    </w:lvl>
    <w:lvl w:ilvl="6" w:tplc="1DFEF428">
      <w:start w:val="1"/>
      <w:numFmt w:val="bullet"/>
      <w:lvlText w:val=""/>
      <w:lvlJc w:val="left"/>
      <w:pPr>
        <w:ind w:left="5040" w:hanging="360"/>
      </w:pPr>
      <w:rPr>
        <w:rFonts w:hint="default" w:ascii="Symbol" w:hAnsi="Symbol"/>
      </w:rPr>
    </w:lvl>
    <w:lvl w:ilvl="7" w:tplc="3098BBCE">
      <w:start w:val="1"/>
      <w:numFmt w:val="bullet"/>
      <w:lvlText w:val="o"/>
      <w:lvlJc w:val="left"/>
      <w:pPr>
        <w:ind w:left="5760" w:hanging="360"/>
      </w:pPr>
      <w:rPr>
        <w:rFonts w:hint="default" w:ascii="Courier New" w:hAnsi="Courier New"/>
      </w:rPr>
    </w:lvl>
    <w:lvl w:ilvl="8" w:tplc="6CC07D5C">
      <w:start w:val="1"/>
      <w:numFmt w:val="bullet"/>
      <w:lvlText w:val=""/>
      <w:lvlJc w:val="left"/>
      <w:pPr>
        <w:ind w:left="6480" w:hanging="360"/>
      </w:pPr>
      <w:rPr>
        <w:rFonts w:hint="default" w:ascii="Wingdings" w:hAnsi="Wingdings"/>
      </w:rPr>
    </w:lvl>
  </w:abstractNum>
  <w:abstractNum w:abstractNumId="6" w15:restartNumberingAfterBreak="0">
    <w:nsid w:val="502149C6"/>
    <w:multiLevelType w:val="hybridMultilevel"/>
    <w:tmpl w:val="06702F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2461887"/>
    <w:multiLevelType w:val="hybridMultilevel"/>
    <w:tmpl w:val="513AB7C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0307783"/>
    <w:multiLevelType w:val="hybridMultilevel"/>
    <w:tmpl w:val="7B144C54"/>
    <w:lvl w:ilvl="0" w:tplc="85045C56">
      <w:start w:val="1"/>
      <w:numFmt w:val="bullet"/>
      <w:lvlText w:val=""/>
      <w:lvlJc w:val="left"/>
      <w:pPr>
        <w:ind w:left="720" w:hanging="360"/>
      </w:pPr>
      <w:rPr>
        <w:rFonts w:hint="default" w:ascii="Symbol" w:hAnsi="Symbol"/>
      </w:rPr>
    </w:lvl>
    <w:lvl w:ilvl="1" w:tplc="D3FA992C">
      <w:start w:val="1"/>
      <w:numFmt w:val="bullet"/>
      <w:lvlText w:val="o"/>
      <w:lvlJc w:val="left"/>
      <w:pPr>
        <w:ind w:left="1440" w:hanging="360"/>
      </w:pPr>
      <w:rPr>
        <w:rFonts w:hint="default" w:ascii="Courier New" w:hAnsi="Courier New"/>
      </w:rPr>
    </w:lvl>
    <w:lvl w:ilvl="2" w:tplc="CF6A9E56">
      <w:start w:val="1"/>
      <w:numFmt w:val="bullet"/>
      <w:lvlText w:val=""/>
      <w:lvlJc w:val="left"/>
      <w:pPr>
        <w:ind w:left="2160" w:hanging="360"/>
      </w:pPr>
      <w:rPr>
        <w:rFonts w:hint="default" w:ascii="Wingdings" w:hAnsi="Wingdings"/>
      </w:rPr>
    </w:lvl>
    <w:lvl w:ilvl="3" w:tplc="E6F61BA2">
      <w:start w:val="1"/>
      <w:numFmt w:val="bullet"/>
      <w:lvlText w:val=""/>
      <w:lvlJc w:val="left"/>
      <w:pPr>
        <w:ind w:left="2880" w:hanging="360"/>
      </w:pPr>
      <w:rPr>
        <w:rFonts w:hint="default" w:ascii="Symbol" w:hAnsi="Symbol"/>
      </w:rPr>
    </w:lvl>
    <w:lvl w:ilvl="4" w:tplc="97CE47A6">
      <w:start w:val="1"/>
      <w:numFmt w:val="bullet"/>
      <w:lvlText w:val="o"/>
      <w:lvlJc w:val="left"/>
      <w:pPr>
        <w:ind w:left="3600" w:hanging="360"/>
      </w:pPr>
      <w:rPr>
        <w:rFonts w:hint="default" w:ascii="Courier New" w:hAnsi="Courier New"/>
      </w:rPr>
    </w:lvl>
    <w:lvl w:ilvl="5" w:tplc="0406A05C">
      <w:start w:val="1"/>
      <w:numFmt w:val="bullet"/>
      <w:lvlText w:val=""/>
      <w:lvlJc w:val="left"/>
      <w:pPr>
        <w:ind w:left="4320" w:hanging="360"/>
      </w:pPr>
      <w:rPr>
        <w:rFonts w:hint="default" w:ascii="Wingdings" w:hAnsi="Wingdings"/>
      </w:rPr>
    </w:lvl>
    <w:lvl w:ilvl="6" w:tplc="9B7A4840">
      <w:start w:val="1"/>
      <w:numFmt w:val="bullet"/>
      <w:lvlText w:val=""/>
      <w:lvlJc w:val="left"/>
      <w:pPr>
        <w:ind w:left="5040" w:hanging="360"/>
      </w:pPr>
      <w:rPr>
        <w:rFonts w:hint="default" w:ascii="Symbol" w:hAnsi="Symbol"/>
      </w:rPr>
    </w:lvl>
    <w:lvl w:ilvl="7" w:tplc="0C36BCEA">
      <w:start w:val="1"/>
      <w:numFmt w:val="bullet"/>
      <w:lvlText w:val="o"/>
      <w:lvlJc w:val="left"/>
      <w:pPr>
        <w:ind w:left="5760" w:hanging="360"/>
      </w:pPr>
      <w:rPr>
        <w:rFonts w:hint="default" w:ascii="Courier New" w:hAnsi="Courier New"/>
      </w:rPr>
    </w:lvl>
    <w:lvl w:ilvl="8" w:tplc="CFFEEA5A">
      <w:start w:val="1"/>
      <w:numFmt w:val="bullet"/>
      <w:lvlText w:val=""/>
      <w:lvlJc w:val="left"/>
      <w:pPr>
        <w:ind w:left="6480" w:hanging="360"/>
      </w:pPr>
      <w:rPr>
        <w:rFonts w:hint="default" w:ascii="Wingdings" w:hAnsi="Wingdings"/>
      </w:rPr>
    </w:lvl>
  </w:abstractNum>
  <w:abstractNum w:abstractNumId="9" w15:restartNumberingAfterBreak="0">
    <w:nsid w:val="6A6C094B"/>
    <w:multiLevelType w:val="hybridMultilevel"/>
    <w:tmpl w:val="4F921A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B6F66BC"/>
    <w:multiLevelType w:val="hybridMultilevel"/>
    <w:tmpl w:val="91142C36"/>
    <w:lvl w:ilvl="0" w:tplc="912CD320">
      <w:start w:val="1"/>
      <w:numFmt w:val="bullet"/>
      <w:lvlText w:val=""/>
      <w:lvlJc w:val="left"/>
      <w:pPr>
        <w:ind w:left="720" w:hanging="360"/>
      </w:pPr>
      <w:rPr>
        <w:rFonts w:hint="default" w:ascii="Symbol" w:hAnsi="Symbol"/>
      </w:rPr>
    </w:lvl>
    <w:lvl w:ilvl="1" w:tplc="1FF43EA4">
      <w:start w:val="1"/>
      <w:numFmt w:val="bullet"/>
      <w:lvlText w:val="o"/>
      <w:lvlJc w:val="left"/>
      <w:pPr>
        <w:ind w:left="1440" w:hanging="360"/>
      </w:pPr>
      <w:rPr>
        <w:rFonts w:hint="default" w:ascii="Courier New" w:hAnsi="Courier New"/>
      </w:rPr>
    </w:lvl>
    <w:lvl w:ilvl="2" w:tplc="8044116C">
      <w:start w:val="1"/>
      <w:numFmt w:val="bullet"/>
      <w:lvlText w:val=""/>
      <w:lvlJc w:val="left"/>
      <w:pPr>
        <w:ind w:left="2160" w:hanging="360"/>
      </w:pPr>
      <w:rPr>
        <w:rFonts w:hint="default" w:ascii="Wingdings" w:hAnsi="Wingdings"/>
      </w:rPr>
    </w:lvl>
    <w:lvl w:ilvl="3" w:tplc="E3FA6E78">
      <w:start w:val="1"/>
      <w:numFmt w:val="bullet"/>
      <w:lvlText w:val=""/>
      <w:lvlJc w:val="left"/>
      <w:pPr>
        <w:ind w:left="2880" w:hanging="360"/>
      </w:pPr>
      <w:rPr>
        <w:rFonts w:hint="default" w:ascii="Symbol" w:hAnsi="Symbol"/>
      </w:rPr>
    </w:lvl>
    <w:lvl w:ilvl="4" w:tplc="93D846FA">
      <w:start w:val="1"/>
      <w:numFmt w:val="bullet"/>
      <w:lvlText w:val="o"/>
      <w:lvlJc w:val="left"/>
      <w:pPr>
        <w:ind w:left="3600" w:hanging="360"/>
      </w:pPr>
      <w:rPr>
        <w:rFonts w:hint="default" w:ascii="Courier New" w:hAnsi="Courier New"/>
      </w:rPr>
    </w:lvl>
    <w:lvl w:ilvl="5" w:tplc="51A6A5EC">
      <w:start w:val="1"/>
      <w:numFmt w:val="bullet"/>
      <w:lvlText w:val=""/>
      <w:lvlJc w:val="left"/>
      <w:pPr>
        <w:ind w:left="4320" w:hanging="360"/>
      </w:pPr>
      <w:rPr>
        <w:rFonts w:hint="default" w:ascii="Wingdings" w:hAnsi="Wingdings"/>
      </w:rPr>
    </w:lvl>
    <w:lvl w:ilvl="6" w:tplc="BD8ADB16">
      <w:start w:val="1"/>
      <w:numFmt w:val="bullet"/>
      <w:lvlText w:val=""/>
      <w:lvlJc w:val="left"/>
      <w:pPr>
        <w:ind w:left="5040" w:hanging="360"/>
      </w:pPr>
      <w:rPr>
        <w:rFonts w:hint="default" w:ascii="Symbol" w:hAnsi="Symbol"/>
      </w:rPr>
    </w:lvl>
    <w:lvl w:ilvl="7" w:tplc="9E0EF086">
      <w:start w:val="1"/>
      <w:numFmt w:val="bullet"/>
      <w:lvlText w:val="o"/>
      <w:lvlJc w:val="left"/>
      <w:pPr>
        <w:ind w:left="5760" w:hanging="360"/>
      </w:pPr>
      <w:rPr>
        <w:rFonts w:hint="default" w:ascii="Courier New" w:hAnsi="Courier New"/>
      </w:rPr>
    </w:lvl>
    <w:lvl w:ilvl="8" w:tplc="D29AF050">
      <w:start w:val="1"/>
      <w:numFmt w:val="bullet"/>
      <w:lvlText w:val=""/>
      <w:lvlJc w:val="left"/>
      <w:pPr>
        <w:ind w:left="6480" w:hanging="360"/>
      </w:pPr>
      <w:rPr>
        <w:rFonts w:hint="default" w:ascii="Wingdings" w:hAnsi="Wingdings"/>
      </w:rPr>
    </w:lvl>
  </w:abstractNum>
  <w:num w:numId="1" w16cid:durableId="302808177">
    <w:abstractNumId w:val="6"/>
  </w:num>
  <w:num w:numId="2" w16cid:durableId="1226716755">
    <w:abstractNumId w:val="7"/>
  </w:num>
  <w:num w:numId="3" w16cid:durableId="289167414">
    <w:abstractNumId w:val="9"/>
  </w:num>
  <w:num w:numId="4" w16cid:durableId="1604190788">
    <w:abstractNumId w:val="3"/>
  </w:num>
  <w:num w:numId="5" w16cid:durableId="602500279">
    <w:abstractNumId w:val="0"/>
  </w:num>
  <w:num w:numId="6" w16cid:durableId="571043801">
    <w:abstractNumId w:val="2"/>
  </w:num>
  <w:num w:numId="7" w16cid:durableId="1105462547">
    <w:abstractNumId w:val="10"/>
  </w:num>
  <w:num w:numId="8" w16cid:durableId="348068842">
    <w:abstractNumId w:val="8"/>
  </w:num>
  <w:num w:numId="9" w16cid:durableId="2007778215">
    <w:abstractNumId w:val="4"/>
  </w:num>
  <w:num w:numId="10" w16cid:durableId="821194553">
    <w:abstractNumId w:val="1"/>
  </w:num>
  <w:num w:numId="11" w16cid:durableId="105369548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son, Jim">
    <w15:presenceInfo w15:providerId="AD" w15:userId="S::ccaajim@ucl.ac.uk::6ffb521b-06e7-4395-823f-43bce6e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tru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86"/>
    <w:rsid w:val="00000000"/>
    <w:rsid w:val="001117B8"/>
    <w:rsid w:val="00137EEF"/>
    <w:rsid w:val="00176247"/>
    <w:rsid w:val="00344B86"/>
    <w:rsid w:val="00417774"/>
    <w:rsid w:val="0078558D"/>
    <w:rsid w:val="007D574F"/>
    <w:rsid w:val="00B568EB"/>
    <w:rsid w:val="00B96B7F"/>
    <w:rsid w:val="00BB5170"/>
    <w:rsid w:val="00D776B1"/>
    <w:rsid w:val="00DE5E03"/>
    <w:rsid w:val="00ED6CDF"/>
    <w:rsid w:val="04F045E4"/>
    <w:rsid w:val="09E7854B"/>
    <w:rsid w:val="0B923585"/>
    <w:rsid w:val="0CA52603"/>
    <w:rsid w:val="12205C93"/>
    <w:rsid w:val="1332221C"/>
    <w:rsid w:val="13962CC0"/>
    <w:rsid w:val="1B11B04D"/>
    <w:rsid w:val="1BB0813E"/>
    <w:rsid w:val="1CCEA51B"/>
    <w:rsid w:val="1D8D0187"/>
    <w:rsid w:val="1DDD3932"/>
    <w:rsid w:val="1F6F7346"/>
    <w:rsid w:val="1F790993"/>
    <w:rsid w:val="210B43A7"/>
    <w:rsid w:val="2114D9F4"/>
    <w:rsid w:val="23B161E4"/>
    <w:rsid w:val="26F54B7D"/>
    <w:rsid w:val="2B8A7520"/>
    <w:rsid w:val="2D34F68E"/>
    <w:rsid w:val="3215691C"/>
    <w:rsid w:val="321772A7"/>
    <w:rsid w:val="32DC0505"/>
    <w:rsid w:val="331F7377"/>
    <w:rsid w:val="42F1A7E1"/>
    <w:rsid w:val="44C5B7F4"/>
    <w:rsid w:val="45CFA95E"/>
    <w:rsid w:val="46510597"/>
    <w:rsid w:val="4A25253C"/>
    <w:rsid w:val="50FF7E8C"/>
    <w:rsid w:val="5160BEF9"/>
    <w:rsid w:val="52E11DCA"/>
    <w:rsid w:val="53D59DCF"/>
    <w:rsid w:val="5777DCF4"/>
    <w:rsid w:val="60E8A63D"/>
    <w:rsid w:val="6271DDE8"/>
    <w:rsid w:val="6573455B"/>
    <w:rsid w:val="65FF9024"/>
    <w:rsid w:val="6A49C846"/>
    <w:rsid w:val="6E6D3E75"/>
    <w:rsid w:val="6FE6502C"/>
    <w:rsid w:val="70090ED6"/>
    <w:rsid w:val="7217384F"/>
    <w:rsid w:val="7235CF11"/>
    <w:rsid w:val="7481A5FD"/>
    <w:rsid w:val="7516F063"/>
    <w:rsid w:val="765F27FD"/>
    <w:rsid w:val="776C134D"/>
    <w:rsid w:val="7A796D81"/>
    <w:rsid w:val="7FBA3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3C913"/>
  <w15:chartTrackingRefBased/>
  <w15:docId w15:val="{D5AD505D-0C88-4407-9112-DA4755F4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2205C93"/>
    <w:pPr>
      <w:spacing w:after="0"/>
    </w:pPr>
    <w:rPr>
      <w:rFonts w:ascii="Arial" w:hAnsi="Arial"/>
      <w:sz w:val="28"/>
      <w:szCs w:val="28"/>
    </w:rPr>
  </w:style>
  <w:style w:type="paragraph" w:styleId="Heading1">
    <w:name w:val="heading 1"/>
    <w:basedOn w:val="Normal"/>
    <w:next w:val="Normal"/>
    <w:link w:val="Heading1Char"/>
    <w:uiPriority w:val="9"/>
    <w:qFormat/>
    <w:rsid w:val="12205C93"/>
    <w:pPr>
      <w:keepNext/>
      <w:keepLines/>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12205C93"/>
    <w:pPr>
      <w:keepNext/>
      <w:keepLines/>
      <w:outlineLvl w:val="1"/>
    </w:pPr>
    <w:rPr>
      <w:rFonts w:eastAsiaTheme="majorEastAsia" w:cstheme="majorBidi"/>
      <w:sz w:val="40"/>
      <w:szCs w:val="40"/>
    </w:rPr>
  </w:style>
  <w:style w:type="paragraph" w:styleId="Heading3">
    <w:name w:val="heading 3"/>
    <w:basedOn w:val="Normal"/>
    <w:next w:val="Normal"/>
    <w:link w:val="Heading3Char"/>
    <w:uiPriority w:val="9"/>
    <w:unhideWhenUsed/>
    <w:qFormat/>
    <w:rsid w:val="12205C93"/>
    <w:pPr>
      <w:keepNext/>
      <w:keepLines/>
      <w:outlineLvl w:val="2"/>
    </w:pPr>
    <w:rPr>
      <w:rFonts w:eastAsiaTheme="majorEastAsia" w:cstheme="majorBidi"/>
      <w:sz w:val="36"/>
      <w:szCs w:val="36"/>
    </w:rPr>
  </w:style>
  <w:style w:type="paragraph" w:styleId="Heading4">
    <w:name w:val="heading 4"/>
    <w:basedOn w:val="Normal"/>
    <w:next w:val="Normal"/>
    <w:link w:val="Heading4Char"/>
    <w:uiPriority w:val="9"/>
    <w:unhideWhenUsed/>
    <w:qFormat/>
    <w:rsid w:val="12205C93"/>
    <w:pPr>
      <w:keepNext/>
      <w:keepLines/>
      <w:outlineLvl w:val="3"/>
    </w:pPr>
    <w:rPr>
      <w:rFonts w:eastAsiaTheme="majorEastAsia" w:cstheme="majorBidi"/>
      <w:b/>
      <w:bCs/>
    </w:rPr>
  </w:style>
  <w:style w:type="paragraph" w:styleId="Heading5">
    <w:name w:val="heading 5"/>
    <w:basedOn w:val="Normal"/>
    <w:next w:val="Normal"/>
    <w:link w:val="Heading5Char"/>
    <w:uiPriority w:val="9"/>
    <w:unhideWhenUsed/>
    <w:qFormat/>
    <w:rsid w:val="12205C93"/>
    <w:pPr>
      <w:keepNext/>
      <w:keepLines/>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12205C93"/>
    <w:pPr>
      <w:keepNext/>
      <w:keepLines/>
      <w:spacing w:before="4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12205C93"/>
    <w:pPr>
      <w:keepNext/>
      <w:keepLines/>
      <w:spacing w:before="4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12205C93"/>
    <w:pPr>
      <w:keepNext/>
      <w:keepLines/>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12205C93"/>
    <w:pPr>
      <w:keepNext/>
      <w:keepLines/>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12205C93"/>
    <w:rPr>
      <w:rFonts w:ascii="Arial" w:hAnsi="Arial" w:eastAsiaTheme="majorEastAsia" w:cstheme="majorBidi"/>
      <w:noProof w:val="0"/>
      <w:sz w:val="48"/>
      <w:szCs w:val="48"/>
      <w:lang w:val="en-GB"/>
    </w:rPr>
  </w:style>
  <w:style w:type="character" w:styleId="Heading2Char" w:customStyle="1">
    <w:name w:val="Heading 2 Char"/>
    <w:basedOn w:val="DefaultParagraphFont"/>
    <w:link w:val="Heading2"/>
    <w:uiPriority w:val="9"/>
    <w:rsid w:val="12205C93"/>
    <w:rPr>
      <w:rFonts w:ascii="Arial" w:hAnsi="Arial" w:eastAsiaTheme="majorEastAsia" w:cstheme="majorBidi"/>
      <w:noProof w:val="0"/>
      <w:sz w:val="40"/>
      <w:szCs w:val="40"/>
      <w:lang w:val="en-GB"/>
    </w:rPr>
  </w:style>
  <w:style w:type="character" w:styleId="Heading3Char" w:customStyle="1">
    <w:name w:val="Heading 3 Char"/>
    <w:basedOn w:val="DefaultParagraphFont"/>
    <w:link w:val="Heading3"/>
    <w:uiPriority w:val="9"/>
    <w:rsid w:val="12205C93"/>
    <w:rPr>
      <w:rFonts w:ascii="Arial" w:hAnsi="Arial" w:eastAsiaTheme="majorEastAsia" w:cstheme="majorBidi"/>
      <w:noProof w:val="0"/>
      <w:sz w:val="36"/>
      <w:szCs w:val="36"/>
      <w:lang w:val="en-GB"/>
    </w:rPr>
  </w:style>
  <w:style w:type="paragraph" w:styleId="ListParagraph">
    <w:name w:val="List Paragraph"/>
    <w:basedOn w:val="Normal"/>
    <w:uiPriority w:val="34"/>
    <w:qFormat/>
    <w:rsid w:val="12205C93"/>
    <w:pPr>
      <w:ind w:left="720"/>
      <w:contextualSpacing/>
    </w:pPr>
  </w:style>
  <w:style w:type="character" w:styleId="Hyperlink">
    <w:name w:val="Hyperlink"/>
    <w:basedOn w:val="DefaultParagraphFont"/>
    <w:uiPriority w:val="99"/>
    <w:unhideWhenUsed/>
    <w:rsid w:val="00344B86"/>
    <w:rPr>
      <w:color w:val="0563C1" w:themeColor="hyperlink"/>
      <w:u w:val="single"/>
    </w:rPr>
  </w:style>
  <w:style w:type="character" w:styleId="UnresolvedMention">
    <w:name w:val="Unresolved Mention"/>
    <w:basedOn w:val="DefaultParagraphFont"/>
    <w:uiPriority w:val="99"/>
    <w:semiHidden/>
    <w:unhideWhenUsed/>
    <w:rsid w:val="00344B86"/>
    <w:rPr>
      <w:color w:val="605E5C"/>
      <w:shd w:val="clear" w:color="auto" w:fill="E1DFDD"/>
    </w:rPr>
  </w:style>
  <w:style w:type="character" w:styleId="Heading4Char" w:customStyle="1">
    <w:name w:val="Heading 4 Char"/>
    <w:basedOn w:val="DefaultParagraphFont"/>
    <w:link w:val="Heading4"/>
    <w:uiPriority w:val="9"/>
    <w:rsid w:val="12205C93"/>
    <w:rPr>
      <w:rFonts w:ascii="Arial" w:hAnsi="Arial" w:eastAsiaTheme="majorEastAsia" w:cstheme="majorBidi"/>
      <w:b/>
      <w:bCs/>
      <w:noProof w:val="0"/>
      <w:sz w:val="28"/>
      <w:szCs w:val="28"/>
      <w:lang w:val="en-GB"/>
    </w:rPr>
  </w:style>
  <w:style w:type="paragraph" w:styleId="Header">
    <w:name w:val="header"/>
    <w:basedOn w:val="Normal"/>
    <w:link w:val="HeaderChar"/>
    <w:uiPriority w:val="99"/>
    <w:unhideWhenUsed/>
    <w:rsid w:val="12205C93"/>
    <w:pPr>
      <w:tabs>
        <w:tab w:val="center" w:pos="4513"/>
        <w:tab w:val="right" w:pos="9026"/>
      </w:tabs>
    </w:pPr>
  </w:style>
  <w:style w:type="character" w:styleId="HeaderChar" w:customStyle="1">
    <w:name w:val="Header Char"/>
    <w:basedOn w:val="DefaultParagraphFont"/>
    <w:link w:val="Header"/>
    <w:uiPriority w:val="99"/>
    <w:rsid w:val="12205C93"/>
    <w:rPr>
      <w:rFonts w:ascii="Arial" w:hAnsi="Arial" w:eastAsiaTheme="minorEastAsia" w:cstheme="minorBidi"/>
      <w:noProof w:val="0"/>
      <w:sz w:val="28"/>
      <w:szCs w:val="28"/>
      <w:lang w:val="en-GB"/>
    </w:rPr>
  </w:style>
  <w:style w:type="paragraph" w:styleId="Footer">
    <w:name w:val="footer"/>
    <w:basedOn w:val="Normal"/>
    <w:link w:val="FooterChar"/>
    <w:uiPriority w:val="99"/>
    <w:unhideWhenUsed/>
    <w:rsid w:val="12205C93"/>
    <w:pPr>
      <w:tabs>
        <w:tab w:val="center" w:pos="4513"/>
        <w:tab w:val="right" w:pos="9026"/>
      </w:tabs>
    </w:pPr>
  </w:style>
  <w:style w:type="character" w:styleId="FooterChar" w:customStyle="1">
    <w:name w:val="Footer Char"/>
    <w:basedOn w:val="DefaultParagraphFont"/>
    <w:link w:val="Footer"/>
    <w:uiPriority w:val="99"/>
    <w:rsid w:val="12205C93"/>
    <w:rPr>
      <w:rFonts w:ascii="Arial" w:hAnsi="Arial" w:eastAsiaTheme="minorEastAsia" w:cstheme="minorBidi"/>
      <w:noProof w:val="0"/>
      <w:sz w:val="28"/>
      <w:szCs w:val="28"/>
      <w:lang w:val="en-GB"/>
    </w:rPr>
  </w:style>
  <w:style w:type="paragraph" w:styleId="Title">
    <w:name w:val="Title"/>
    <w:basedOn w:val="Normal"/>
    <w:next w:val="Normal"/>
    <w:link w:val="TitleChar"/>
    <w:uiPriority w:val="10"/>
    <w:qFormat/>
    <w:rsid w:val="12205C93"/>
    <w:pPr>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12205C93"/>
    <w:rPr>
      <w:rFonts w:eastAsiaTheme="minorEastAsia"/>
      <w:color w:val="5A5A5A"/>
    </w:rPr>
  </w:style>
  <w:style w:type="paragraph" w:styleId="Quote">
    <w:name w:val="Quote"/>
    <w:basedOn w:val="Normal"/>
    <w:next w:val="Normal"/>
    <w:link w:val="QuoteChar"/>
    <w:uiPriority w:val="29"/>
    <w:qFormat/>
    <w:rsid w:val="12205C9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2205C93"/>
    <w:pPr>
      <w:spacing w:before="360" w:after="360"/>
      <w:ind w:left="864" w:right="864"/>
      <w:jc w:val="center"/>
    </w:pPr>
    <w:rPr>
      <w:i/>
      <w:iCs/>
      <w:color w:val="4472C4" w:themeColor="accent1"/>
    </w:rPr>
  </w:style>
  <w:style w:type="character" w:styleId="Heading5Char" w:customStyle="1">
    <w:name w:val="Heading 5 Char"/>
    <w:basedOn w:val="DefaultParagraphFont"/>
    <w:link w:val="Heading5"/>
    <w:uiPriority w:val="9"/>
    <w:rsid w:val="12205C93"/>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12205C93"/>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12205C93"/>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12205C93"/>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12205C93"/>
    <w:rPr>
      <w:rFonts w:asciiTheme="majorHAnsi" w:hAnsiTheme="majorHAnsi" w:eastAsiaTheme="majorEastAsia" w:cstheme="majorBidi"/>
      <w:i/>
      <w:iCs/>
      <w:noProof w:val="0"/>
      <w:color w:val="272727"/>
      <w:sz w:val="21"/>
      <w:szCs w:val="21"/>
      <w:lang w:val="en-GB"/>
    </w:rPr>
  </w:style>
  <w:style w:type="character" w:styleId="TitleChar" w:customStyle="1">
    <w:name w:val="Title Char"/>
    <w:basedOn w:val="DefaultParagraphFont"/>
    <w:link w:val="Title"/>
    <w:uiPriority w:val="10"/>
    <w:rsid w:val="12205C93"/>
    <w:rPr>
      <w:rFonts w:asciiTheme="majorHAnsi" w:hAnsiTheme="majorHAnsi" w:eastAsiaTheme="majorEastAsia" w:cstheme="majorBidi"/>
      <w:noProof w:val="0"/>
      <w:sz w:val="56"/>
      <w:szCs w:val="56"/>
      <w:lang w:val="en-GB"/>
    </w:rPr>
  </w:style>
  <w:style w:type="character" w:styleId="SubtitleChar" w:customStyle="1">
    <w:name w:val="Subtitle Char"/>
    <w:basedOn w:val="DefaultParagraphFont"/>
    <w:link w:val="Subtitle"/>
    <w:uiPriority w:val="11"/>
    <w:rsid w:val="12205C93"/>
    <w:rPr>
      <w:rFonts w:asciiTheme="minorHAnsi" w:hAnsiTheme="minorHAnsi" w:eastAsiaTheme="minorEastAsia" w:cstheme="minorBidi"/>
      <w:noProof w:val="0"/>
      <w:color w:val="5A5A5A"/>
      <w:lang w:val="en-GB"/>
    </w:rPr>
  </w:style>
  <w:style w:type="character" w:styleId="QuoteChar" w:customStyle="1">
    <w:name w:val="Quote Char"/>
    <w:basedOn w:val="DefaultParagraphFont"/>
    <w:link w:val="Quote"/>
    <w:uiPriority w:val="29"/>
    <w:rsid w:val="12205C93"/>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12205C93"/>
    <w:rPr>
      <w:i/>
      <w:iCs/>
      <w:noProof w:val="0"/>
      <w:color w:val="4472C4" w:themeColor="accent1"/>
      <w:lang w:val="en-GB"/>
    </w:rPr>
  </w:style>
  <w:style w:type="paragraph" w:styleId="TOC1">
    <w:name w:val="toc 1"/>
    <w:basedOn w:val="Normal"/>
    <w:next w:val="Normal"/>
    <w:uiPriority w:val="39"/>
    <w:unhideWhenUsed/>
    <w:rsid w:val="12205C93"/>
    <w:pPr>
      <w:spacing w:after="100"/>
    </w:pPr>
  </w:style>
  <w:style w:type="paragraph" w:styleId="TOC2">
    <w:name w:val="toc 2"/>
    <w:basedOn w:val="Normal"/>
    <w:next w:val="Normal"/>
    <w:uiPriority w:val="39"/>
    <w:unhideWhenUsed/>
    <w:rsid w:val="12205C93"/>
    <w:pPr>
      <w:spacing w:after="100"/>
      <w:ind w:left="220"/>
    </w:pPr>
  </w:style>
  <w:style w:type="paragraph" w:styleId="TOC3">
    <w:name w:val="toc 3"/>
    <w:basedOn w:val="Normal"/>
    <w:next w:val="Normal"/>
    <w:uiPriority w:val="39"/>
    <w:unhideWhenUsed/>
    <w:rsid w:val="12205C93"/>
    <w:pPr>
      <w:spacing w:after="100"/>
      <w:ind w:left="440"/>
    </w:pPr>
  </w:style>
  <w:style w:type="paragraph" w:styleId="TOC4">
    <w:name w:val="toc 4"/>
    <w:basedOn w:val="Normal"/>
    <w:next w:val="Normal"/>
    <w:uiPriority w:val="39"/>
    <w:unhideWhenUsed/>
    <w:rsid w:val="12205C93"/>
    <w:pPr>
      <w:spacing w:after="100"/>
      <w:ind w:left="660"/>
    </w:pPr>
  </w:style>
  <w:style w:type="paragraph" w:styleId="TOC5">
    <w:name w:val="toc 5"/>
    <w:basedOn w:val="Normal"/>
    <w:next w:val="Normal"/>
    <w:uiPriority w:val="39"/>
    <w:unhideWhenUsed/>
    <w:rsid w:val="12205C93"/>
    <w:pPr>
      <w:spacing w:after="100"/>
      <w:ind w:left="880"/>
    </w:pPr>
  </w:style>
  <w:style w:type="paragraph" w:styleId="TOC6">
    <w:name w:val="toc 6"/>
    <w:basedOn w:val="Normal"/>
    <w:next w:val="Normal"/>
    <w:uiPriority w:val="39"/>
    <w:unhideWhenUsed/>
    <w:rsid w:val="12205C93"/>
    <w:pPr>
      <w:spacing w:after="100"/>
      <w:ind w:left="1100"/>
    </w:pPr>
  </w:style>
  <w:style w:type="paragraph" w:styleId="TOC7">
    <w:name w:val="toc 7"/>
    <w:basedOn w:val="Normal"/>
    <w:next w:val="Normal"/>
    <w:uiPriority w:val="39"/>
    <w:unhideWhenUsed/>
    <w:rsid w:val="12205C93"/>
    <w:pPr>
      <w:spacing w:after="100"/>
      <w:ind w:left="1320"/>
    </w:pPr>
  </w:style>
  <w:style w:type="paragraph" w:styleId="TOC8">
    <w:name w:val="toc 8"/>
    <w:basedOn w:val="Normal"/>
    <w:next w:val="Normal"/>
    <w:uiPriority w:val="39"/>
    <w:unhideWhenUsed/>
    <w:rsid w:val="12205C93"/>
    <w:pPr>
      <w:spacing w:after="100"/>
      <w:ind w:left="1540"/>
    </w:pPr>
  </w:style>
  <w:style w:type="paragraph" w:styleId="TOC9">
    <w:name w:val="toc 9"/>
    <w:basedOn w:val="Normal"/>
    <w:next w:val="Normal"/>
    <w:uiPriority w:val="39"/>
    <w:unhideWhenUsed/>
    <w:rsid w:val="12205C93"/>
    <w:pPr>
      <w:spacing w:after="100"/>
      <w:ind w:left="1760"/>
    </w:pPr>
  </w:style>
  <w:style w:type="paragraph" w:styleId="EndnoteText">
    <w:name w:val="endnote text"/>
    <w:basedOn w:val="Normal"/>
    <w:link w:val="EndnoteTextChar"/>
    <w:uiPriority w:val="99"/>
    <w:semiHidden/>
    <w:unhideWhenUsed/>
    <w:rsid w:val="12205C93"/>
    <w:rPr>
      <w:sz w:val="20"/>
      <w:szCs w:val="20"/>
    </w:rPr>
  </w:style>
  <w:style w:type="character" w:styleId="EndnoteTextChar" w:customStyle="1">
    <w:name w:val="Endnote Text Char"/>
    <w:basedOn w:val="DefaultParagraphFont"/>
    <w:link w:val="EndnoteText"/>
    <w:uiPriority w:val="99"/>
    <w:semiHidden/>
    <w:rsid w:val="12205C93"/>
    <w:rPr>
      <w:noProof w:val="0"/>
      <w:sz w:val="20"/>
      <w:szCs w:val="20"/>
      <w:lang w:val="en-GB"/>
    </w:rPr>
  </w:style>
  <w:style w:type="paragraph" w:styleId="FootnoteText">
    <w:name w:val="footnote text"/>
    <w:basedOn w:val="Normal"/>
    <w:link w:val="FootnoteTextChar"/>
    <w:uiPriority w:val="99"/>
    <w:semiHidden/>
    <w:unhideWhenUsed/>
    <w:rsid w:val="12205C93"/>
    <w:rPr>
      <w:sz w:val="20"/>
      <w:szCs w:val="20"/>
    </w:rPr>
  </w:style>
  <w:style w:type="character" w:styleId="FootnoteTextChar" w:customStyle="1">
    <w:name w:val="Footnote Text Char"/>
    <w:basedOn w:val="DefaultParagraphFont"/>
    <w:link w:val="FootnoteText"/>
    <w:uiPriority w:val="99"/>
    <w:semiHidden/>
    <w:rsid w:val="12205C93"/>
    <w:rPr>
      <w:noProof w:val="0"/>
      <w:sz w:val="20"/>
      <w:szCs w:val="20"/>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37EEF"/>
    <w:pPr>
      <w:spacing w:after="0" w:line="240" w:lineRule="auto"/>
    </w:pPr>
    <w:rPr>
      <w:rFonts w:ascii="Arial" w:hAnsi="Arial"/>
      <w:sz w:val="28"/>
      <w:szCs w:val="2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13" /><Relationship Type="http://schemas.openxmlformats.org/officeDocument/2006/relationships/hyperlink" Target="https://bit.ly/W3MathML" TargetMode="External" Id="rId18" /><Relationship Type="http://schemas.openxmlformats.org/officeDocument/2006/relationships/hyperlink" Target="https://bit.ly/AltTextExamples" TargetMode="External" Id="rId26" /><Relationship Type="http://schemas.openxmlformats.org/officeDocument/2006/relationships/hyperlink" Target="https://bit.ly/A11yMaths" TargetMode="External" Id="rId39" /><Relationship Type="http://schemas.openxmlformats.org/officeDocument/2006/relationships/hyperlink" Target="https://bit.ly/A11yMaths" TargetMode="External" Id="rId21" /><Relationship Type="http://schemas.openxmlformats.org/officeDocument/2006/relationships/hyperlink" Target="https://tinyurl.com/accessiblevideochecklist" TargetMode="External" Id="rId34" /><Relationship Type="http://schemas.openxmlformats.org/officeDocument/2006/relationships/footer" Target="footer1.xml" Id="rId42" /><Relationship Type="http://schemas.microsoft.com/office/2020/10/relationships/intelligence" Target="intelligence2.xml" Id="rId47"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tinyurl.com/clifeeandrowlett" TargetMode="External" Id="rId16" /><Relationship Type="http://schemas.openxmlformats.org/officeDocument/2006/relationships/hyperlink" Target="https://bit.ly/SimplestTables"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hyperlink" Target="https://bit.ly/attextviz" TargetMode="External" Id="rId24" /><Relationship Type="http://schemas.openxmlformats.org/officeDocument/2006/relationships/hyperlink" Target="https://bit.ly/colorandcontrast" TargetMode="External" Id="rId32" /><Relationship Type="http://schemas.openxmlformats.org/officeDocument/2006/relationships/hyperlink" Target="https://bit.ly/accessiblecodingtips" TargetMode="External" Id="rId37" /><Relationship Type="http://schemas.openxmlformats.org/officeDocument/2006/relationships/hyperlink" Target="https://bheardu.net/new-technologies/" TargetMode="External" Id="rId40" /><Relationship Type="http://schemas.microsoft.com/office/2011/relationships/people" Target="people.xml" Id="rId45" /><Relationship Type="http://schemas.openxmlformats.org/officeDocument/2006/relationships/styles" Target="styles.xml" Id="rId5" /><Relationship Type="http://schemas.openxmlformats.org/officeDocument/2006/relationships/hyperlink" Target="https://bit.ly/UCLDigitalInclusion" TargetMode="External" Id="rId15" /><Relationship Type="http://schemas.openxmlformats.org/officeDocument/2006/relationships/hyperlink" Target="https://bit.ly/moreaccessibleviz" TargetMode="External" Id="rId23" /><Relationship Type="http://schemas.openxmlformats.org/officeDocument/2006/relationships/hyperlink" Target="https://bit.ly/AstonTables" TargetMode="External" Id="rId28" /><Relationship Type="http://schemas.openxmlformats.org/officeDocument/2006/relationships/hyperlink" Target="https://bit.ly/accessiblecodingtips" TargetMode="External" Id="rId36" /><Relationship Type="http://schemas.openxmlformats.org/officeDocument/2006/relationships/comments" Target="comments.xml" Id="rId10" /><Relationship Type="http://schemas.openxmlformats.org/officeDocument/2006/relationships/hyperlink" Target="https://bit.ly/MathMLBasics" TargetMode="External" Id="rId19" /><Relationship Type="http://schemas.openxmlformats.org/officeDocument/2006/relationships/hyperlink" Target="https://bit.ly/AltTextExamples" TargetMode="External" Id="rId31" /><Relationship Type="http://schemas.openxmlformats.org/officeDocument/2006/relationships/fontTable" Target="fontTable.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w3.org/TR/WCAG21/" TargetMode="External" Id="rId14" /><Relationship Type="http://schemas.openxmlformats.org/officeDocument/2006/relationships/hyperlink" Target="https://bit.ly/comprehensivedataviz" TargetMode="External" Id="rId22" /><Relationship Type="http://schemas.openxmlformats.org/officeDocument/2006/relationships/hyperlink" Target="https://bit.ly/MSTables" TargetMode="External" Id="rId27" /><Relationship Type="http://schemas.openxmlformats.org/officeDocument/2006/relationships/hyperlink" Target="https://bit.ly/TablesWalesGov" TargetMode="External" Id="rId30" /><Relationship Type="http://schemas.openxmlformats.org/officeDocument/2006/relationships/hyperlink" Target="https://bit.ly/AccessibleMaps" TargetMode="External" Id="rId35" /><Relationship Type="http://schemas.openxmlformats.org/officeDocument/2006/relationships/footer" Target="footer2.xml" Id="rId43" /><Relationship Type="http://schemas.openxmlformats.org/officeDocument/2006/relationships/footnotes" Target="footnotes.xml" Id="rId8" /><Relationship Type="http://schemas.openxmlformats.org/officeDocument/2006/relationships/customXml" Target="../customXml/item3.xml" Id="rId3" /><Relationship Type="http://schemas.microsoft.com/office/2016/09/relationships/commentsIds" Target="commentsIds.xml" Id="rId12" /><Relationship Type="http://schemas.openxmlformats.org/officeDocument/2006/relationships/hyperlink" Target="https://tinyurl.com/mathjaxdemo" TargetMode="External" Id="rId17" /><Relationship Type="http://schemas.openxmlformats.org/officeDocument/2006/relationships/hyperlink" Target="https://bit.ly/ONSAltText" TargetMode="External" Id="rId25" /><Relationship Type="http://schemas.openxmlformats.org/officeDocument/2006/relationships/hyperlink" Target="https://bit.ly/colour-blindess" TargetMode="External" Id="rId33" /><Relationship Type="http://schemas.openxmlformats.org/officeDocument/2006/relationships/hyperlink" Target="https://bit.ly/improvestemaccessibility" TargetMode="External" Id="rId38" /><Relationship Type="http://schemas.openxmlformats.org/officeDocument/2006/relationships/theme" Target="theme/theme1.xml" Id="rId46" /><Relationship Type="http://schemas.openxmlformats.org/officeDocument/2006/relationships/hyperlink" Target="https://bit.ly/Equations4All" TargetMode="External" Id="rId20" /><Relationship Type="http://schemas.openxmlformats.org/officeDocument/2006/relationships/header" Target="header1.xml" Id="rId41" /><Relationship Type="http://schemas.openxmlformats.org/officeDocument/2006/relationships/glossaryDocument" Target="glossary/document.xml" Id="Ra26d7d2c69c0446e" /><Relationship Type="http://schemas.openxmlformats.org/officeDocument/2006/relationships/header" Target="header2.xml" Id="Re3b2470c2e214eaf" /></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7daeafe-2aa4-4ee4-8dfa-10be8310b5c2}"/>
      </w:docPartPr>
      <w:docPartBody>
        <w:p w14:paraId="6544CF6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589E32-B09C-4948-AD3F-F52B847ED3F3}">
  <we:reference id="ec54a0d4-1494-4e42-b65a-78000cc718aa" version="1.0.0.0" store="EXCatalog" storeType="EXCatalog"/>
  <we:alternateReferences>
    <we:reference id="WA200003509" version="1.0.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7399700-b9c4-4e3f-b78a-bff8f38bc2d3">
      <UserInfo>
        <DisplayName>Rhodes, George</DisplayName>
        <AccountId>31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AE817835535340B9353CDF5C07EAB7" ma:contentTypeVersion="6" ma:contentTypeDescription="Create a new document." ma:contentTypeScope="" ma:versionID="b0996803b6de8eba797966e32f3ce666">
  <xsd:schema xmlns:xsd="http://www.w3.org/2001/XMLSchema" xmlns:xs="http://www.w3.org/2001/XMLSchema" xmlns:p="http://schemas.microsoft.com/office/2006/metadata/properties" xmlns:ns2="d388f9d3-dbca-407b-a611-673333b6ce44" xmlns:ns3="47399700-b9c4-4e3f-b78a-bff8f38bc2d3" targetNamespace="http://schemas.microsoft.com/office/2006/metadata/properties" ma:root="true" ma:fieldsID="73c334716789738dfae66d7a153da2ab" ns2:_="" ns3:_="">
    <xsd:import namespace="d388f9d3-dbca-407b-a611-673333b6ce44"/>
    <xsd:import namespace="47399700-b9c4-4e3f-b78a-bff8f38bc2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8f9d3-dbca-407b-a611-673333b6c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399700-b9c4-4e3f-b78a-bff8f38bc2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8B477-7385-459A-B3B4-4E5FDF4D3D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3591A1-392E-4BC0-B90B-51B2DF6CB5E8}">
  <ds:schemaRefs>
    <ds:schemaRef ds:uri="http://schemas.microsoft.com/sharepoint/v3/contenttype/forms"/>
  </ds:schemaRefs>
</ds:datastoreItem>
</file>

<file path=customXml/itemProps3.xml><?xml version="1.0" encoding="utf-8"?>
<ds:datastoreItem xmlns:ds="http://schemas.openxmlformats.org/officeDocument/2006/customXml" ds:itemID="{726A9674-EE84-4B70-BB13-80115069F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8f9d3-dbca-407b-a611-673333b6ce44"/>
    <ds:schemaRef ds:uri="47399700-b9c4-4e3f-b78a-bff8f38bc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accessible STEMM content</dc:title>
  <dc:subject/>
  <dc:creator>George Rhodes</dc:creator>
  <cp:keywords/>
  <dc:description/>
  <cp:lastModifiedBy>Tyson, Jim</cp:lastModifiedBy>
  <cp:revision>7</cp:revision>
  <dcterms:created xsi:type="dcterms:W3CDTF">2023-01-17T14:54:00Z</dcterms:created>
  <dcterms:modified xsi:type="dcterms:W3CDTF">2023-04-12T10:54:23Z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0x0101004CAE817835535340B9353CDF5C07EAB7</vt:lpwstr>
  </property>
</Properties>
</file>